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935E0D" w:rsidRPr="005C18A4" w:rsidRDefault="00B8657B" w:rsidP="009C526B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9" o:title=""/>
            <w10:wrap anchorx="page" anchory="page"/>
          </v:shape>
          <o:OLEObject Type="Embed" ProgID="Word.Picture.8" ShapeID="_x0000_s1026" DrawAspect="Content" ObjectID="_1531666230" r:id="rId10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</w:t>
      </w:r>
    </w:p>
    <w:p w:rsidR="00511D1F" w:rsidRDefault="00511D1F" w:rsidP="00977B17">
      <w:pPr>
        <w:spacing w:after="0" w:line="24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D116BC" w:rsidRDefault="00977B17" w:rsidP="00D116BC">
      <w:pPr>
        <w:spacing w:after="0" w:line="240" w:lineRule="auto"/>
        <w:jc w:val="center"/>
        <w:rPr>
          <w:b/>
          <w:sz w:val="24"/>
          <w:szCs w:val="24"/>
        </w:rPr>
      </w:pPr>
      <w:r w:rsidRPr="00E578D9">
        <w:rPr>
          <w:rFonts w:eastAsia="Times New Roman" w:cs="Arial"/>
          <w:b/>
          <w:bCs/>
          <w:sz w:val="24"/>
          <w:szCs w:val="24"/>
          <w:lang w:eastAsia="es-ES"/>
        </w:rPr>
        <w:t>NORMAS BÁSICAS</w:t>
      </w:r>
      <w:r w:rsidR="00D116BC">
        <w:rPr>
          <w:rFonts w:eastAsia="Times New Roman" w:cs="Arial"/>
          <w:b/>
          <w:bCs/>
          <w:sz w:val="24"/>
          <w:szCs w:val="24"/>
          <w:lang w:eastAsia="es-ES"/>
        </w:rPr>
        <w:t xml:space="preserve"> - </w:t>
      </w:r>
      <w:r w:rsidR="00180050" w:rsidRPr="00511D1F">
        <w:rPr>
          <w:b/>
          <w:sz w:val="24"/>
          <w:szCs w:val="24"/>
        </w:rPr>
        <w:t>ANEXO I</w:t>
      </w:r>
      <w:r w:rsidR="00D116BC">
        <w:rPr>
          <w:b/>
          <w:sz w:val="24"/>
          <w:szCs w:val="24"/>
        </w:rPr>
        <w:t>I</w:t>
      </w:r>
      <w:r w:rsidR="00180050" w:rsidRPr="00511D1F">
        <w:rPr>
          <w:b/>
          <w:sz w:val="24"/>
          <w:szCs w:val="24"/>
        </w:rPr>
        <w:t xml:space="preserve"> P</w:t>
      </w:r>
      <w:r w:rsidR="00511D1F" w:rsidRPr="00511D1F">
        <w:rPr>
          <w:b/>
          <w:sz w:val="24"/>
          <w:szCs w:val="24"/>
        </w:rPr>
        <w:t>E</w:t>
      </w:r>
      <w:r w:rsidR="00180050" w:rsidRPr="00511D1F">
        <w:rPr>
          <w:b/>
          <w:sz w:val="24"/>
          <w:szCs w:val="24"/>
        </w:rPr>
        <w:t xml:space="preserve"> 8.6-</w:t>
      </w:r>
      <w:r w:rsidR="00511D1F" w:rsidRPr="00511D1F">
        <w:rPr>
          <w:b/>
          <w:sz w:val="24"/>
          <w:szCs w:val="24"/>
        </w:rPr>
        <w:t>4</w:t>
      </w:r>
      <w:r w:rsidR="00180050" w:rsidRPr="00511D1F">
        <w:rPr>
          <w:b/>
          <w:sz w:val="24"/>
          <w:szCs w:val="24"/>
        </w:rPr>
        <w:t xml:space="preserve"> </w:t>
      </w:r>
    </w:p>
    <w:p w:rsidR="00223B6D" w:rsidRDefault="00511D1F" w:rsidP="00D116BC">
      <w:pPr>
        <w:spacing w:after="0" w:line="240" w:lineRule="auto"/>
        <w:jc w:val="center"/>
        <w:rPr>
          <w:b/>
          <w:sz w:val="24"/>
          <w:szCs w:val="24"/>
        </w:rPr>
      </w:pPr>
      <w:r w:rsidRPr="00511D1F">
        <w:rPr>
          <w:b/>
          <w:sz w:val="24"/>
          <w:szCs w:val="24"/>
        </w:rPr>
        <w:t>“PROCEDIMIENTO INTERINO DE EVACUACION DELCENTRO CULTURAL”</w:t>
      </w:r>
    </w:p>
    <w:p w:rsidR="00D116BC" w:rsidRPr="00511D1F" w:rsidRDefault="00D116BC" w:rsidP="00D116BC">
      <w:pPr>
        <w:spacing w:after="0" w:line="240" w:lineRule="auto"/>
        <w:jc w:val="center"/>
        <w:rPr>
          <w:b/>
          <w:sz w:val="24"/>
          <w:szCs w:val="24"/>
        </w:rPr>
      </w:pP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511D1F" w:rsidRPr="00511D1F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511D1F">
        <w:rPr>
          <w:rFonts w:eastAsia="Times New Roman" w:cs="Arial"/>
          <w:bCs/>
          <w:sz w:val="24"/>
          <w:szCs w:val="24"/>
          <w:lang w:eastAsia="es-ES"/>
        </w:rPr>
        <w:t>Quienes observen cualquier anormalidad (incendios, paquetes y/o bultos sospechosos) darán aviso inmediato al personal de seguridad más  cercano.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No se debe comunicar al público en general ni al personal la anormalidad observada, para evitar situaciones de pánico.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En caso de llevarse adelante la evacuación, la misma se hará siguiendo las instrucciones de los Brigadistas, conservando el máximo orden y desplazándose en fila de a uno.</w:t>
      </w:r>
    </w:p>
    <w:p w:rsidR="00511D1F" w:rsidRPr="00EC15C5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813463">
        <w:rPr>
          <w:rFonts w:eastAsia="Times New Roman" w:cs="Arial"/>
          <w:bCs/>
          <w:sz w:val="24"/>
          <w:szCs w:val="24"/>
          <w:lang w:eastAsia="es-ES"/>
        </w:rPr>
        <w:t>No corra, camine rápido, cerrando a su paso la mayor cantidad de puertas y ventanas.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El transito se hará conservando el carril correspondiente y circulando lo más cerca posible de las paredes, barandas de escaleras, etc.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Se deberá dejar libre el centro de los pasillos a fin de poder ser utilizadas por el personal competente que intervendrá en la emergencia.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Ante la presencia de humo, desplácese gateando, cubriendo su boca y nariz con pañuelos o toallas. De existir humo en la escalera, descienda de espalda en forma rampante.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 xml:space="preserve">No se deberán utilizar los ascensores o montacargas, pueden bloquearse. 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Cuando haya fuego cerca no toque metales.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No se podrá transportar ningún tipo de bulto que pueda entorpecer el desplazamiento, tanto de las personas evacuadas como del personal de evacuación.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Hasta recibir orden del responsable de grupo, el personal permanecerá en el sitio donde se encuentre desarrollando tareas.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Los que circunstancialmente se encontrasen en los baños, pasillos o cualquier otro lugar transitorio se unirán de inmediato a su grupo. De no poder reunirse con su grupo permanecerán en el sitio donde están hasta recibir aviso de evacuar, incorporándose al carril de salida más próximo.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 xml:space="preserve">De producirse la evacuación, los empleados recibirán instrucciones del </w:t>
      </w:r>
      <w:ins w:id="0" w:author="Usuario" w:date="2016-08-02T13:02:00Z">
        <w:r>
          <w:rPr>
            <w:rFonts w:eastAsia="Times New Roman" w:cs="Arial"/>
            <w:bCs/>
            <w:sz w:val="24"/>
            <w:szCs w:val="24"/>
            <w:lang w:eastAsia="es-ES"/>
          </w:rPr>
          <w:t>R</w:t>
        </w:r>
      </w:ins>
      <w:r w:rsidRPr="00E578D9">
        <w:rPr>
          <w:rFonts w:eastAsia="Times New Roman" w:cs="Arial"/>
          <w:bCs/>
          <w:sz w:val="24"/>
          <w:szCs w:val="24"/>
          <w:lang w:eastAsia="es-ES"/>
        </w:rPr>
        <w:t>esponsable de</w:t>
      </w:r>
      <w:r>
        <w:rPr>
          <w:rFonts w:eastAsia="Times New Roman" w:cs="Arial"/>
          <w:bCs/>
          <w:sz w:val="24"/>
          <w:szCs w:val="24"/>
          <w:lang w:eastAsia="es-ES"/>
        </w:rPr>
        <w:t xml:space="preserve"> </w:t>
      </w:r>
      <w:ins w:id="1" w:author="Usuario" w:date="2016-08-02T13:02:00Z">
        <w:r>
          <w:rPr>
            <w:rFonts w:eastAsia="Times New Roman" w:cs="Arial"/>
            <w:bCs/>
            <w:sz w:val="24"/>
            <w:szCs w:val="24"/>
            <w:lang w:eastAsia="es-ES"/>
          </w:rPr>
          <w:t>P</w:t>
        </w:r>
      </w:ins>
      <w:r w:rsidRPr="00E578D9">
        <w:rPr>
          <w:rFonts w:eastAsia="Times New Roman" w:cs="Arial"/>
          <w:bCs/>
          <w:sz w:val="24"/>
          <w:szCs w:val="24"/>
          <w:lang w:eastAsia="es-ES"/>
        </w:rPr>
        <w:t xml:space="preserve">iso. </w:t>
      </w:r>
    </w:p>
    <w:p w:rsidR="00511D1F" w:rsidRPr="00E578D9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NO REGRESE al edificio una vez que lo haya abandonado, el fuego se propaga rápidamente.</w:t>
      </w:r>
    </w:p>
    <w:p w:rsidR="00511D1F" w:rsidRPr="00FF69AD" w:rsidRDefault="00511D1F" w:rsidP="00511D1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s-ES"/>
        </w:rPr>
      </w:pPr>
      <w:r w:rsidRPr="00E578D9">
        <w:rPr>
          <w:rFonts w:eastAsia="Times New Roman" w:cs="Arial"/>
          <w:bCs/>
          <w:sz w:val="24"/>
          <w:szCs w:val="24"/>
          <w:lang w:eastAsia="es-ES"/>
        </w:rPr>
        <w:t>Recuerde que su función para este caso, NO es la de combatir un incendio, solo colaborar con la evacuación del personal: si se trata de un supuesto artefacto explosivo o algún paquete sospechoso y Ud. lo ha visto NO LO TOQUE NI PERMITA QUE OTRO LO HAGA.</w:t>
      </w:r>
    </w:p>
    <w:p w:rsidR="00511D1F" w:rsidRPr="005C18A4" w:rsidRDefault="00511D1F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511D1F" w:rsidRDefault="00511D1F" w:rsidP="00511D1F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511D1F" w:rsidRDefault="00511D1F" w:rsidP="00511D1F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511D1F" w:rsidRPr="00180050" w:rsidRDefault="00511D1F" w:rsidP="00511D1F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</w:p>
    <w:p w:rsidR="00E72F7D" w:rsidRPr="005C18A4" w:rsidRDefault="00B8657B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</w:t>
          </w:r>
          <w:bookmarkStart w:id="2" w:name="_GoBack"/>
          <w:bookmarkEnd w:id="2"/>
          <w:r w:rsidR="00517160">
            <w:rPr>
              <w:i/>
              <w:sz w:val="18"/>
              <w:szCs w:val="18"/>
            </w:rPr>
            <w:t>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7B" w:rsidRDefault="00B8657B" w:rsidP="00DB346D">
      <w:pPr>
        <w:spacing w:after="0" w:line="240" w:lineRule="auto"/>
      </w:pPr>
      <w:r>
        <w:separator/>
      </w:r>
    </w:p>
  </w:endnote>
  <w:endnote w:type="continuationSeparator" w:id="0">
    <w:p w:rsidR="00B8657B" w:rsidRDefault="00B8657B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7B" w:rsidRDefault="00B8657B" w:rsidP="00DB346D">
      <w:pPr>
        <w:spacing w:after="0" w:line="240" w:lineRule="auto"/>
      </w:pPr>
      <w:r>
        <w:separator/>
      </w:r>
    </w:p>
  </w:footnote>
  <w:footnote w:type="continuationSeparator" w:id="0">
    <w:p w:rsidR="00B8657B" w:rsidRDefault="00B8657B" w:rsidP="00DB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D10AB"/>
    <w:multiLevelType w:val="hybridMultilevel"/>
    <w:tmpl w:val="F1364C6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51793"/>
    <w:rsid w:val="001767F4"/>
    <w:rsid w:val="00180050"/>
    <w:rsid w:val="0019694F"/>
    <w:rsid w:val="001D13EA"/>
    <w:rsid w:val="001E0590"/>
    <w:rsid w:val="00207815"/>
    <w:rsid w:val="00223B6D"/>
    <w:rsid w:val="00232FD0"/>
    <w:rsid w:val="00250A12"/>
    <w:rsid w:val="00254544"/>
    <w:rsid w:val="0025782E"/>
    <w:rsid w:val="00264F87"/>
    <w:rsid w:val="002E2CF2"/>
    <w:rsid w:val="00307061"/>
    <w:rsid w:val="00310427"/>
    <w:rsid w:val="0032090A"/>
    <w:rsid w:val="003700B5"/>
    <w:rsid w:val="003E3F64"/>
    <w:rsid w:val="00421F05"/>
    <w:rsid w:val="0044524E"/>
    <w:rsid w:val="00475D48"/>
    <w:rsid w:val="004E79CE"/>
    <w:rsid w:val="00511D1F"/>
    <w:rsid w:val="00517160"/>
    <w:rsid w:val="00567252"/>
    <w:rsid w:val="005C18A4"/>
    <w:rsid w:val="005D6D5B"/>
    <w:rsid w:val="005F73EE"/>
    <w:rsid w:val="00625025"/>
    <w:rsid w:val="00667817"/>
    <w:rsid w:val="006A6411"/>
    <w:rsid w:val="006D4044"/>
    <w:rsid w:val="006E0C52"/>
    <w:rsid w:val="006E4A53"/>
    <w:rsid w:val="006F76F6"/>
    <w:rsid w:val="00792146"/>
    <w:rsid w:val="007A6C19"/>
    <w:rsid w:val="007F35A7"/>
    <w:rsid w:val="007F57D1"/>
    <w:rsid w:val="0080585B"/>
    <w:rsid w:val="0084087D"/>
    <w:rsid w:val="00850D13"/>
    <w:rsid w:val="00864008"/>
    <w:rsid w:val="008E7AF3"/>
    <w:rsid w:val="00912FB0"/>
    <w:rsid w:val="00926C1C"/>
    <w:rsid w:val="00934EE6"/>
    <w:rsid w:val="00935E0D"/>
    <w:rsid w:val="00937CFE"/>
    <w:rsid w:val="009475F7"/>
    <w:rsid w:val="00953851"/>
    <w:rsid w:val="00966D6F"/>
    <w:rsid w:val="00977B17"/>
    <w:rsid w:val="00992796"/>
    <w:rsid w:val="00995956"/>
    <w:rsid w:val="009C526B"/>
    <w:rsid w:val="009E20E7"/>
    <w:rsid w:val="00A3001B"/>
    <w:rsid w:val="00A508CC"/>
    <w:rsid w:val="00A547E4"/>
    <w:rsid w:val="00A7177F"/>
    <w:rsid w:val="00A921AF"/>
    <w:rsid w:val="00AA36EC"/>
    <w:rsid w:val="00AA57F0"/>
    <w:rsid w:val="00AB1E7E"/>
    <w:rsid w:val="00AC55AB"/>
    <w:rsid w:val="00AD6D0A"/>
    <w:rsid w:val="00B004BB"/>
    <w:rsid w:val="00B27406"/>
    <w:rsid w:val="00B27A4C"/>
    <w:rsid w:val="00B7321E"/>
    <w:rsid w:val="00B8657B"/>
    <w:rsid w:val="00B872F1"/>
    <w:rsid w:val="00BA4E47"/>
    <w:rsid w:val="00BC35BF"/>
    <w:rsid w:val="00BE25D9"/>
    <w:rsid w:val="00BF23C1"/>
    <w:rsid w:val="00C30E65"/>
    <w:rsid w:val="00C30FE3"/>
    <w:rsid w:val="00C778F1"/>
    <w:rsid w:val="00C86103"/>
    <w:rsid w:val="00D116BC"/>
    <w:rsid w:val="00D14827"/>
    <w:rsid w:val="00D96BCA"/>
    <w:rsid w:val="00DB346D"/>
    <w:rsid w:val="00DB416C"/>
    <w:rsid w:val="00DE1726"/>
    <w:rsid w:val="00DF4B17"/>
    <w:rsid w:val="00E117FF"/>
    <w:rsid w:val="00E35CD4"/>
    <w:rsid w:val="00E441FA"/>
    <w:rsid w:val="00E62156"/>
    <w:rsid w:val="00E62E5A"/>
    <w:rsid w:val="00E72F7D"/>
    <w:rsid w:val="00E745B5"/>
    <w:rsid w:val="00E85DF3"/>
    <w:rsid w:val="00E968A0"/>
    <w:rsid w:val="00ED67E2"/>
    <w:rsid w:val="00F05616"/>
    <w:rsid w:val="00F22A94"/>
    <w:rsid w:val="00F6123A"/>
    <w:rsid w:val="00F65955"/>
    <w:rsid w:val="00F95C00"/>
    <w:rsid w:val="00FB3ACC"/>
    <w:rsid w:val="00FD15CE"/>
    <w:rsid w:val="00FD671D"/>
    <w:rsid w:val="00FF0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B004BB"/>
    <w:rPr>
      <w:i/>
      <w:iCs/>
    </w:rPr>
  </w:style>
  <w:style w:type="character" w:customStyle="1" w:styleId="apple-converted-space">
    <w:name w:val="apple-converted-space"/>
    <w:basedOn w:val="Fuentedeprrafopredeter"/>
    <w:rsid w:val="00B00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B004BB"/>
    <w:rPr>
      <w:i/>
      <w:iCs/>
    </w:rPr>
  </w:style>
  <w:style w:type="character" w:customStyle="1" w:styleId="apple-converted-space">
    <w:name w:val="apple-converted-space"/>
    <w:basedOn w:val="Fuentedeprrafopredeter"/>
    <w:rsid w:val="00B0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4C414-1B03-4514-9548-0B43C837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4</cp:revision>
  <cp:lastPrinted>2016-06-28T19:33:00Z</cp:lastPrinted>
  <dcterms:created xsi:type="dcterms:W3CDTF">2016-08-02T18:16:00Z</dcterms:created>
  <dcterms:modified xsi:type="dcterms:W3CDTF">2016-08-02T21:04:00Z</dcterms:modified>
</cp:coreProperties>
</file>