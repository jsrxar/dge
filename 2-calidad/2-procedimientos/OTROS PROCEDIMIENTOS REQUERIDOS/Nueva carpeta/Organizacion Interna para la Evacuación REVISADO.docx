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29" w:rsidRDefault="00E33F92" w:rsidP="00E33F92">
      <w:pPr>
        <w:jc w:val="center"/>
        <w:rPr>
          <w:b/>
          <w:i/>
          <w:color w:val="1F497D" w:themeColor="text2"/>
          <w:sz w:val="28"/>
          <w:szCs w:val="28"/>
          <w:u w:val="single"/>
        </w:rPr>
      </w:pPr>
      <w:bookmarkStart w:id="0" w:name="_GoBack"/>
      <w:bookmarkEnd w:id="0"/>
      <w:r w:rsidRPr="00A23D06">
        <w:rPr>
          <w:b/>
          <w:i/>
          <w:color w:val="1F497D" w:themeColor="text2"/>
          <w:sz w:val="28"/>
          <w:szCs w:val="28"/>
          <w:u w:val="single"/>
        </w:rPr>
        <w:t>ORGANIZACIÓN PARA LA EVACUACI</w:t>
      </w:r>
      <w:ins w:id="1" w:author="Usuario" w:date="2016-08-01T17:16:00Z">
        <w:r w:rsidR="00FE14C7">
          <w:rPr>
            <w:b/>
            <w:i/>
            <w:color w:val="1F497D" w:themeColor="text2"/>
            <w:sz w:val="28"/>
            <w:szCs w:val="28"/>
            <w:u w:val="single"/>
          </w:rPr>
          <w:t>Ó</w:t>
        </w:r>
      </w:ins>
      <w:del w:id="2" w:author="Usuario" w:date="2016-08-01T17:16:00Z">
        <w:r w:rsidR="00FE14C7" w:rsidDel="00FE14C7">
          <w:rPr>
            <w:b/>
            <w:i/>
            <w:color w:val="1F497D" w:themeColor="text2"/>
            <w:sz w:val="28"/>
            <w:szCs w:val="28"/>
            <w:u w:val="single"/>
          </w:rPr>
          <w:delText>O</w:delText>
        </w:r>
      </w:del>
      <w:r w:rsidRPr="00A23D06">
        <w:rPr>
          <w:b/>
          <w:i/>
          <w:color w:val="1F497D" w:themeColor="text2"/>
          <w:sz w:val="28"/>
          <w:szCs w:val="28"/>
          <w:u w:val="single"/>
        </w:rPr>
        <w:t>N</w:t>
      </w:r>
    </w:p>
    <w:p w:rsidR="00A23D06" w:rsidRPr="00A23D06" w:rsidRDefault="00A23D06" w:rsidP="00E33F92">
      <w:pPr>
        <w:jc w:val="center"/>
        <w:rPr>
          <w:b/>
          <w:i/>
          <w:color w:val="1F497D" w:themeColor="text2"/>
          <w:sz w:val="28"/>
          <w:szCs w:val="28"/>
          <w:u w:val="single"/>
        </w:rPr>
      </w:pPr>
    </w:p>
    <w:p w:rsidR="00E33F92" w:rsidRPr="00A23D06" w:rsidRDefault="00E67267" w:rsidP="00E33F92">
      <w:pPr>
        <w:rPr>
          <w:b/>
          <w:color w:val="1F497D" w:themeColor="text2"/>
          <w:sz w:val="28"/>
          <w:szCs w:val="28"/>
        </w:rPr>
      </w:pPr>
      <w:r w:rsidRPr="00A23D06">
        <w:rPr>
          <w:b/>
          <w:color w:val="1F497D" w:themeColor="text2"/>
          <w:sz w:val="28"/>
          <w:szCs w:val="28"/>
        </w:rPr>
        <w:t>SALAS CON MAYOR CONCENTRACIÓN DE PÚBLICO</w:t>
      </w:r>
    </w:p>
    <w:p w:rsidR="00E67267" w:rsidRDefault="00C515C0" w:rsidP="00E67267">
      <w:pPr>
        <w:spacing w:after="0"/>
        <w:jc w:val="both"/>
        <w:rPr>
          <w:b/>
          <w:i/>
          <w:color w:val="1F497D" w:themeColor="text2"/>
          <w:sz w:val="28"/>
          <w:szCs w:val="28"/>
        </w:rPr>
      </w:pPr>
      <w:r w:rsidRPr="00A23D06">
        <w:rPr>
          <w:b/>
          <w:i/>
          <w:color w:val="1F497D" w:themeColor="text2"/>
          <w:sz w:val="28"/>
          <w:szCs w:val="28"/>
        </w:rPr>
        <w:t>SALA ARGENTINA</w:t>
      </w:r>
    </w:p>
    <w:p w:rsidR="009C2429" w:rsidRDefault="009C2429" w:rsidP="00E67267">
      <w:pPr>
        <w:spacing w:after="0"/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3" w:author="Usuario" w:date="2016-08-01T17:16:00Z">
        <w:r w:rsidR="00FE14C7">
          <w:t>R</w:t>
        </w:r>
      </w:ins>
      <w:del w:id="4" w:author="Usuario" w:date="2016-08-01T17:16:00Z">
        <w:r w:rsidDel="00FE14C7">
          <w:delText>r</w:delText>
        </w:r>
      </w:del>
      <w:r>
        <w:t xml:space="preserve">esponsable de </w:t>
      </w:r>
      <w:ins w:id="5" w:author="Usuario" w:date="2016-08-01T17:16:00Z">
        <w:r w:rsidR="00FE14C7">
          <w:t>S</w:t>
        </w:r>
      </w:ins>
      <w:del w:id="6" w:author="Usuario" w:date="2016-08-01T17:16:00Z">
        <w:r w:rsidDel="00FE14C7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7" w:author="Usuario" w:date="2016-08-01T17:17:00Z">
        <w:r w:rsidDel="00FE14C7">
          <w:delText>a</w:delText>
        </w:r>
      </w:del>
      <w:ins w:id="8" w:author="Usuario" w:date="2016-08-01T17:17:00Z">
        <w:r w:rsidR="00FE14C7">
          <w:t>á</w:t>
        </w:r>
      </w:ins>
      <w:r>
        <w:t xml:space="preserve">n las indicaciones del </w:t>
      </w:r>
      <w:ins w:id="9" w:author="Usuario" w:date="2016-08-01T17:17:00Z">
        <w:r w:rsidR="00FE14C7">
          <w:t>R</w:t>
        </w:r>
      </w:ins>
      <w:del w:id="10" w:author="Usuario" w:date="2016-08-01T17:17:00Z">
        <w:r w:rsidDel="00FE14C7">
          <w:delText>r</w:delText>
        </w:r>
      </w:del>
      <w:r>
        <w:t xml:space="preserve">esponsable de Piso de Seguridad Privada. Una vez confirmada la evacuación, se procederá a dirigir a las personas hacia </w:t>
      </w:r>
      <w:r w:rsidRPr="008C0D4E">
        <w:t xml:space="preserve"> las</w:t>
      </w:r>
      <w:r>
        <w:t xml:space="preserve"> </w:t>
      </w:r>
      <w:r>
        <w:rPr>
          <w:b/>
        </w:rPr>
        <w:t>Escaleras de E</w:t>
      </w:r>
      <w:r w:rsidRPr="00984783">
        <w:rPr>
          <w:b/>
        </w:rPr>
        <w:t>mergencias N°</w:t>
      </w:r>
      <w:r w:rsidRPr="0052230A">
        <w:rPr>
          <w:b/>
        </w:rPr>
        <w:t xml:space="preserve"> </w:t>
      </w:r>
      <w:r w:rsidRPr="00A852E6">
        <w:rPr>
          <w:b/>
        </w:rPr>
        <w:t>5</w:t>
      </w:r>
      <w:r w:rsidRPr="0052230A">
        <w:rPr>
          <w:b/>
        </w:rPr>
        <w:t xml:space="preserve">  y N° 6</w:t>
      </w:r>
      <w:r w:rsidRPr="0052230A">
        <w:t>,</w:t>
      </w:r>
      <w:r>
        <w:t xml:space="preserve"> debiendo</w:t>
      </w:r>
      <w:del w:id="11" w:author="Usuario" w:date="2016-08-01T17:17:00Z">
        <w:r w:rsidDel="00FE14C7">
          <w:delText xml:space="preserve"> bajar</w:delText>
        </w:r>
      </w:del>
      <w:ins w:id="12" w:author="Usuario" w:date="2016-08-01T17:17:00Z">
        <w:r w:rsidR="00FE14C7">
          <w:t xml:space="preserve"> subir</w:t>
        </w:r>
      </w:ins>
      <w:r>
        <w:t xml:space="preserve"> siempre del lado derecho, dejando el espacio de la izquierda libre para el desplazamiento del personal de Auxilio, Cuerpo de Bomberos, etc. </w:t>
      </w:r>
      <w:r w:rsidR="00E84CF9">
        <w:t>P</w:t>
      </w:r>
      <w:r w:rsidRPr="008C0D4E">
        <w:t>osteriormente el Responsable de Piso supervisar</w:t>
      </w:r>
      <w:ins w:id="13" w:author="Usuario" w:date="2016-08-01T17:17:00Z">
        <w:r w:rsidR="00FE14C7">
          <w:t>á</w:t>
        </w:r>
      </w:ins>
      <w:del w:id="14" w:author="Usuario" w:date="2016-08-01T17:17:00Z">
        <w:r w:rsidRPr="008C0D4E" w:rsidDel="00FE14C7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E67267" w:rsidRDefault="00E67267" w:rsidP="00E67267">
      <w:pPr>
        <w:spacing w:after="0"/>
        <w:jc w:val="both"/>
      </w:pPr>
    </w:p>
    <w:p w:rsidR="00E84CF9" w:rsidRPr="00E84CF9" w:rsidRDefault="00E84CF9" w:rsidP="00E84CF9">
      <w:pPr>
        <w:spacing w:after="0"/>
        <w:jc w:val="both"/>
        <w:rPr>
          <w:b/>
          <w:i/>
          <w:color w:val="1F497D" w:themeColor="text2"/>
          <w:sz w:val="28"/>
          <w:szCs w:val="28"/>
        </w:rPr>
      </w:pPr>
      <w:r w:rsidRPr="00E84CF9">
        <w:rPr>
          <w:b/>
          <w:i/>
          <w:color w:val="1F497D" w:themeColor="text2"/>
          <w:sz w:val="28"/>
          <w:szCs w:val="28"/>
        </w:rPr>
        <w:t>SALÓN DE HONOR</w:t>
      </w:r>
    </w:p>
    <w:p w:rsidR="00E84CF9" w:rsidRDefault="00E84CF9" w:rsidP="009C2429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del w:id="15" w:author="Usuario" w:date="2016-08-01T17:17:00Z">
        <w:r w:rsidDel="00FE14C7">
          <w:delText>r</w:delText>
        </w:r>
      </w:del>
      <w:ins w:id="16" w:author="Usuario" w:date="2016-08-01T17:17:00Z">
        <w:r w:rsidR="00FE14C7">
          <w:t>R</w:t>
        </w:r>
      </w:ins>
      <w:r>
        <w:t xml:space="preserve">esponsable de </w:t>
      </w:r>
      <w:del w:id="17" w:author="Usuario" w:date="2016-08-01T17:17:00Z">
        <w:r w:rsidDel="00FE14C7">
          <w:delText>s</w:delText>
        </w:r>
      </w:del>
      <w:ins w:id="18" w:author="Usuario" w:date="2016-08-01T17:17:00Z">
        <w:r w:rsidR="00FE14C7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19" w:author="Usuario" w:date="2016-08-01T17:17:00Z">
        <w:r w:rsidR="00FE14C7">
          <w:t>á</w:t>
        </w:r>
      </w:ins>
      <w:del w:id="20" w:author="Usuario" w:date="2016-08-01T17:17:00Z">
        <w:r w:rsidDel="00FE14C7">
          <w:delText>a</w:delText>
        </w:r>
      </w:del>
      <w:r>
        <w:t xml:space="preserve">n las indicaciones del </w:t>
      </w:r>
      <w:del w:id="21" w:author="Usuario" w:date="2016-08-01T17:18:00Z">
        <w:r w:rsidDel="00FE14C7">
          <w:delText>r</w:delText>
        </w:r>
      </w:del>
      <w:ins w:id="22" w:author="Usuario" w:date="2016-08-01T17:18:00Z">
        <w:r w:rsidR="00FE14C7">
          <w:t>R</w:t>
        </w:r>
      </w:ins>
      <w:r>
        <w:t xml:space="preserve">esponsable de Piso de Seguridad Privada. Una vez confirmada la evacuación, se procederá a dirigir a las personas hacia  las  </w:t>
      </w:r>
      <w:r w:rsidRPr="00A77552">
        <w:rPr>
          <w:b/>
        </w:rPr>
        <w:t xml:space="preserve">Escaleras de </w:t>
      </w:r>
      <w:r>
        <w:rPr>
          <w:b/>
        </w:rPr>
        <w:t>E</w:t>
      </w:r>
      <w:r w:rsidRPr="00A77552">
        <w:rPr>
          <w:b/>
        </w:rPr>
        <w:t xml:space="preserve">mergencias </w:t>
      </w:r>
      <w:r>
        <w:rPr>
          <w:b/>
        </w:rPr>
        <w:t>N</w:t>
      </w:r>
      <w:r w:rsidRPr="0052230A">
        <w:rPr>
          <w:b/>
        </w:rPr>
        <w:t>° 28 y  N° 29</w:t>
      </w:r>
      <w:r w:rsidRPr="0052230A">
        <w:t>,</w:t>
      </w:r>
      <w:r>
        <w:t xml:space="preserve"> debiendo bajar siempre del lado derecho, dejando el espacio de la izquierda libre para el desplazamiento del personal de Auxilio, Cuerpo de Bomberos, etc. P</w:t>
      </w:r>
      <w:r w:rsidRPr="008C0D4E">
        <w:t>osteriormente el Responsable de Piso supervisar</w:t>
      </w:r>
      <w:ins w:id="23" w:author="Usuario" w:date="2016-08-01T17:18:00Z">
        <w:r w:rsidR="00FE14C7">
          <w:t>á</w:t>
        </w:r>
      </w:ins>
      <w:del w:id="24" w:author="Usuario" w:date="2016-08-01T17:18:00Z">
        <w:r w:rsidRPr="008C0D4E" w:rsidDel="00FE14C7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Pr="00A23D06" w:rsidRDefault="00C515C0" w:rsidP="00E67267">
      <w:pPr>
        <w:spacing w:after="0"/>
        <w:jc w:val="both"/>
        <w:rPr>
          <w:b/>
          <w:i/>
          <w:color w:val="1F497D" w:themeColor="text2"/>
          <w:sz w:val="28"/>
          <w:szCs w:val="28"/>
        </w:rPr>
      </w:pPr>
      <w:r w:rsidRPr="00A23D06">
        <w:rPr>
          <w:b/>
          <w:i/>
          <w:color w:val="1F497D" w:themeColor="text2"/>
          <w:sz w:val="28"/>
          <w:szCs w:val="28"/>
        </w:rPr>
        <w:t>SALA SINFÓNICA</w:t>
      </w:r>
    </w:p>
    <w:p w:rsidR="009C2429" w:rsidRDefault="009C2429" w:rsidP="00E67267">
      <w:pPr>
        <w:spacing w:after="0"/>
        <w:jc w:val="both"/>
        <w:rPr>
          <w:b/>
        </w:rPr>
      </w:pPr>
      <w:r w:rsidRPr="00D350A6">
        <w:rPr>
          <w:b/>
        </w:rPr>
        <w:t xml:space="preserve">1° Bandeja </w:t>
      </w:r>
      <w:r>
        <w:rPr>
          <w:b/>
        </w:rPr>
        <w:t xml:space="preserve"> - Piso 2 </w:t>
      </w:r>
      <w:r w:rsidRPr="00D350A6">
        <w:rPr>
          <w:b/>
        </w:rPr>
        <w:t>→</w:t>
      </w:r>
      <w:r w:rsidRPr="008C0D4E">
        <w:t xml:space="preserve"> 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25" w:author="Usuario" w:date="2016-08-01T17:18:00Z">
        <w:r w:rsidR="00FE14C7">
          <w:t>R</w:t>
        </w:r>
      </w:ins>
      <w:del w:id="26" w:author="Usuario" w:date="2016-08-01T17:18:00Z">
        <w:r w:rsidDel="00FE14C7">
          <w:delText>r</w:delText>
        </w:r>
      </w:del>
      <w:r>
        <w:t xml:space="preserve">esponsable de </w:t>
      </w:r>
      <w:ins w:id="27" w:author="Usuario" w:date="2016-08-01T17:18:00Z">
        <w:r w:rsidR="00FE14C7">
          <w:t>S</w:t>
        </w:r>
      </w:ins>
      <w:del w:id="28" w:author="Usuario" w:date="2016-08-01T17:18:00Z">
        <w:r w:rsidDel="00FE14C7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29" w:author="Usuario" w:date="2016-08-01T17:18:00Z">
        <w:r w:rsidDel="00FE14C7">
          <w:delText>a</w:delText>
        </w:r>
      </w:del>
      <w:ins w:id="30" w:author="Usuario" w:date="2016-08-01T17:18:00Z">
        <w:r w:rsidR="00FE14C7">
          <w:t>á</w:t>
        </w:r>
      </w:ins>
      <w:r>
        <w:t xml:space="preserve">n las indicaciones del </w:t>
      </w:r>
      <w:ins w:id="31" w:author="Usuario" w:date="2016-08-01T17:19:00Z">
        <w:r w:rsidR="00FE14C7">
          <w:t>R</w:t>
        </w:r>
      </w:ins>
      <w:del w:id="32" w:author="Usuario" w:date="2016-08-01T17:19:00Z">
        <w:r w:rsidDel="00FE14C7">
          <w:delText>r</w:delText>
        </w:r>
      </w:del>
      <w:r>
        <w:t xml:space="preserve">esponsable de Piso de Seguridad Privada. Una vez confirmada la evacuación, se procederá a dirigir a las personas hacia </w:t>
      </w:r>
      <w:r w:rsidRPr="008C0D4E">
        <w:t xml:space="preserve"> las</w:t>
      </w:r>
      <w:r>
        <w:t xml:space="preserve"> </w:t>
      </w:r>
      <w:r>
        <w:rPr>
          <w:b/>
        </w:rPr>
        <w:t>Escaleras de E</w:t>
      </w:r>
      <w:r w:rsidRPr="00984783">
        <w:rPr>
          <w:b/>
        </w:rPr>
        <w:t>mergencias N°</w:t>
      </w:r>
      <w:r w:rsidRPr="0052230A">
        <w:rPr>
          <w:b/>
        </w:rPr>
        <w:t xml:space="preserve"> 5  y N° 6</w:t>
      </w:r>
      <w:r w:rsidRPr="0052230A">
        <w:t>,</w:t>
      </w:r>
      <w:r>
        <w:t xml:space="preserve"> debiendo bajar siempre del lado derecho, dejando el espacio de la izquierda libre para el desplazamiento del personal de Au</w:t>
      </w:r>
      <w:r w:rsidR="00E84CF9">
        <w:t>xilio, Cuerpo de Bomberos, etc. P</w:t>
      </w:r>
      <w:r w:rsidRPr="008C0D4E">
        <w:t>osteriormente el Responsable de Piso supervisar</w:t>
      </w:r>
      <w:del w:id="33" w:author="Usuario" w:date="2016-08-01T17:19:00Z">
        <w:r w:rsidRPr="008C0D4E" w:rsidDel="00FE14C7">
          <w:delText>a</w:delText>
        </w:r>
      </w:del>
      <w:ins w:id="34" w:author="Usuario" w:date="2016-08-01T17:19:00Z">
        <w:r w:rsidR="00FE14C7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jc w:val="both"/>
      </w:pPr>
      <w:r w:rsidRPr="008C0D4E">
        <w:t xml:space="preserve"> </w:t>
      </w:r>
      <w:r w:rsidRPr="00D350A6">
        <w:rPr>
          <w:b/>
        </w:rPr>
        <w:t xml:space="preserve"> 2° Bandeja </w:t>
      </w:r>
      <w:r>
        <w:rPr>
          <w:b/>
        </w:rPr>
        <w:t xml:space="preserve">- 2° Entre Piso </w:t>
      </w:r>
      <w:r w:rsidRPr="00D350A6">
        <w:rPr>
          <w:b/>
        </w:rPr>
        <w:t>→</w:t>
      </w:r>
      <w:r w:rsidRPr="008C0D4E">
        <w:t xml:space="preserve"> 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del w:id="35" w:author="Usuario" w:date="2016-08-01T17:19:00Z">
        <w:r w:rsidDel="00FE14C7">
          <w:delText>r</w:delText>
        </w:r>
      </w:del>
      <w:ins w:id="36" w:author="Usuario" w:date="2016-08-01T17:19:00Z">
        <w:r w:rsidR="00FE14C7">
          <w:t>R</w:t>
        </w:r>
      </w:ins>
      <w:r>
        <w:t xml:space="preserve">esponsable de </w:t>
      </w:r>
      <w:ins w:id="37" w:author="Usuario" w:date="2016-08-01T17:19:00Z">
        <w:r w:rsidR="00FE14C7">
          <w:t>S</w:t>
        </w:r>
      </w:ins>
      <w:del w:id="38" w:author="Usuario" w:date="2016-08-01T17:19:00Z">
        <w:r w:rsidDel="00FE14C7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</w:t>
      </w:r>
      <w:r>
        <w:lastRenderedPageBreak/>
        <w:t>establecido. Es decir, frente a escalera de emergencia asignada. Allí esperar</w:t>
      </w:r>
      <w:ins w:id="39" w:author="Usuario" w:date="2016-08-01T17:19:00Z">
        <w:r w:rsidR="00FE14C7">
          <w:t>á</w:t>
        </w:r>
      </w:ins>
      <w:del w:id="40" w:author="Usuario" w:date="2016-08-01T17:19:00Z">
        <w:r w:rsidDel="00FE14C7">
          <w:delText>a</w:delText>
        </w:r>
      </w:del>
      <w:r>
        <w:t xml:space="preserve">n las indicaciones del </w:t>
      </w:r>
      <w:ins w:id="41" w:author="Usuario" w:date="2016-08-01T17:19:00Z">
        <w:r w:rsidR="00FE14C7">
          <w:t>R</w:t>
        </w:r>
      </w:ins>
      <w:del w:id="42" w:author="Usuario" w:date="2016-08-01T17:19:00Z">
        <w:r w:rsidDel="00FE14C7">
          <w:delText>r</w:delText>
        </w:r>
      </w:del>
      <w:r>
        <w:t xml:space="preserve">esponsable de Piso de Seguridad Privada. Una vez confirmada la evacuación, se procederá a dirigir a las personas hacia </w:t>
      </w:r>
      <w:r w:rsidRPr="008C0D4E">
        <w:t xml:space="preserve"> las</w:t>
      </w:r>
      <w:r>
        <w:t xml:space="preserve"> </w:t>
      </w:r>
      <w:r>
        <w:rPr>
          <w:b/>
        </w:rPr>
        <w:t>Escaleras de E</w:t>
      </w:r>
      <w:r w:rsidRPr="00984783">
        <w:rPr>
          <w:b/>
        </w:rPr>
        <w:t>mergencias N°</w:t>
      </w:r>
      <w:r w:rsidRPr="0052230A">
        <w:rPr>
          <w:b/>
        </w:rPr>
        <w:t xml:space="preserve"> 5  y N° 6</w:t>
      </w:r>
      <w:r w:rsidRPr="0052230A">
        <w:t>,</w:t>
      </w:r>
      <w:r>
        <w:t xml:space="preserve"> debiendo bajar siempre del lado derecho, dejando el espacio de la izquierda libre para el desplazamiento del personal de Auxilio, Cuerpo de Bomberos, etc. </w:t>
      </w:r>
      <w:r w:rsidR="00E84CF9">
        <w:t>P</w:t>
      </w:r>
      <w:r>
        <w:t xml:space="preserve">osteriormente el Responsable de </w:t>
      </w:r>
      <w:r w:rsidRPr="008C0D4E">
        <w:t>Piso supervisar</w:t>
      </w:r>
      <w:ins w:id="43" w:author="Usuario" w:date="2016-08-01T17:19:00Z">
        <w:r w:rsidR="00FE14C7">
          <w:t>á</w:t>
        </w:r>
      </w:ins>
      <w:del w:id="44" w:author="Usuario" w:date="2016-08-01T17:19:00Z">
        <w:r w:rsidRPr="008C0D4E" w:rsidDel="00FE14C7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jc w:val="both"/>
      </w:pPr>
      <w:r w:rsidRPr="00D350A6">
        <w:rPr>
          <w:b/>
        </w:rPr>
        <w:t>3° Bandeja</w:t>
      </w:r>
      <w:r>
        <w:rPr>
          <w:b/>
        </w:rPr>
        <w:t xml:space="preserve"> -  Piso 3</w:t>
      </w:r>
      <w:r w:rsidRPr="00D350A6">
        <w:rPr>
          <w:b/>
        </w:rPr>
        <w:t xml:space="preserve"> →</w:t>
      </w:r>
      <w:r w:rsidRPr="008C0D4E">
        <w:t xml:space="preserve"> 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del w:id="45" w:author="Usuario" w:date="2016-08-01T17:19:00Z">
        <w:r w:rsidDel="00FE14C7">
          <w:delText>r</w:delText>
        </w:r>
      </w:del>
      <w:ins w:id="46" w:author="Usuario" w:date="2016-08-01T17:19:00Z">
        <w:r w:rsidR="00FE14C7">
          <w:t>R</w:t>
        </w:r>
      </w:ins>
      <w:r>
        <w:t xml:space="preserve">esponsable de </w:t>
      </w:r>
      <w:del w:id="47" w:author="Usuario" w:date="2016-08-01T17:19:00Z">
        <w:r w:rsidDel="00FE14C7">
          <w:delText>s</w:delText>
        </w:r>
      </w:del>
      <w:ins w:id="48" w:author="Usuario" w:date="2016-08-01T17:19:00Z">
        <w:r w:rsidR="00FE14C7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49" w:author="Usuario" w:date="2016-08-01T17:20:00Z">
        <w:r w:rsidDel="00FE14C7">
          <w:delText>a</w:delText>
        </w:r>
      </w:del>
      <w:ins w:id="50" w:author="Usuario" w:date="2016-08-01T17:20:00Z">
        <w:r w:rsidR="00FE14C7">
          <w:t>á</w:t>
        </w:r>
      </w:ins>
      <w:r>
        <w:t xml:space="preserve">n las indicaciones del </w:t>
      </w:r>
      <w:del w:id="51" w:author="Usuario" w:date="2016-08-01T17:20:00Z">
        <w:r w:rsidDel="00FE14C7">
          <w:delText>r</w:delText>
        </w:r>
      </w:del>
      <w:ins w:id="52" w:author="Usuario" w:date="2016-08-01T17:20:00Z">
        <w:r w:rsidR="00FE14C7">
          <w:t>R</w:t>
        </w:r>
      </w:ins>
      <w:r>
        <w:t xml:space="preserve">esponsable de Piso de Seguridad Privada. Una vez confirmada la evacuación, se procederá a dirigir a las personas hacia </w:t>
      </w:r>
      <w:r w:rsidRPr="008C0D4E">
        <w:t xml:space="preserve"> las</w:t>
      </w:r>
      <w:r>
        <w:t xml:space="preserve"> </w:t>
      </w:r>
      <w:r>
        <w:rPr>
          <w:b/>
        </w:rPr>
        <w:t>Escaleras de E</w:t>
      </w:r>
      <w:r w:rsidRPr="00984783">
        <w:rPr>
          <w:b/>
        </w:rPr>
        <w:t>mergencias N°</w:t>
      </w:r>
      <w:r>
        <w:rPr>
          <w:b/>
        </w:rPr>
        <w:t xml:space="preserve"> 11  y N° 12</w:t>
      </w:r>
      <w:r w:rsidRPr="0052230A">
        <w:t>,</w:t>
      </w:r>
      <w:r>
        <w:t xml:space="preserve"> debiendo bajar siempre del lado derecho, dejando el espacio de la izquierda libre para el desplazamiento del personal de Auxilio, Cuerpo de Bomberos, etc. </w:t>
      </w:r>
      <w:r w:rsidR="00E84CF9">
        <w:t>P</w:t>
      </w:r>
      <w:r w:rsidRPr="008C0D4E">
        <w:t>osteriormente el Responsable de Piso supervisar</w:t>
      </w:r>
      <w:del w:id="53" w:author="Usuario" w:date="2016-08-01T17:20:00Z">
        <w:r w:rsidRPr="008C0D4E" w:rsidDel="00FE14C7">
          <w:delText>a</w:delText>
        </w:r>
      </w:del>
      <w:ins w:id="54" w:author="Usuario" w:date="2016-08-01T17:20:00Z">
        <w:r w:rsidR="00FE14C7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Pr="00A23D06" w:rsidRDefault="00C515C0" w:rsidP="00E67267">
      <w:pPr>
        <w:spacing w:after="0"/>
        <w:jc w:val="both"/>
        <w:rPr>
          <w:b/>
          <w:i/>
          <w:color w:val="1F497D" w:themeColor="text2"/>
          <w:sz w:val="28"/>
          <w:szCs w:val="28"/>
        </w:rPr>
      </w:pPr>
      <w:r w:rsidRPr="00A23D06">
        <w:rPr>
          <w:b/>
          <w:i/>
          <w:color w:val="1F497D" w:themeColor="text2"/>
          <w:sz w:val="28"/>
          <w:szCs w:val="28"/>
        </w:rPr>
        <w:t xml:space="preserve">SALA EVA PERÓN  </w:t>
      </w:r>
    </w:p>
    <w:p w:rsidR="00270A6C" w:rsidRDefault="00270A6C" w:rsidP="00E67267">
      <w:pPr>
        <w:spacing w:after="0"/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55" w:author="Usuario" w:date="2016-08-01T17:20:00Z">
        <w:r w:rsidR="00FE14C7">
          <w:t>R</w:t>
        </w:r>
      </w:ins>
      <w:del w:id="56" w:author="Usuario" w:date="2016-08-01T17:20:00Z">
        <w:r w:rsidDel="00FE14C7">
          <w:delText>r</w:delText>
        </w:r>
      </w:del>
      <w:r>
        <w:t xml:space="preserve">esponsable de </w:t>
      </w:r>
      <w:del w:id="57" w:author="Usuario" w:date="2016-08-01T17:20:00Z">
        <w:r w:rsidDel="00FE14C7">
          <w:delText>s</w:delText>
        </w:r>
      </w:del>
      <w:ins w:id="58" w:author="Usuario" w:date="2016-08-01T17:20:00Z">
        <w:r w:rsidR="00FE14C7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59" w:author="Usuario" w:date="2016-08-01T17:20:00Z">
        <w:r w:rsidR="00FE14C7">
          <w:t>á</w:t>
        </w:r>
      </w:ins>
      <w:del w:id="60" w:author="Usuario" w:date="2016-08-01T17:20:00Z">
        <w:r w:rsidDel="00FE14C7">
          <w:delText>a</w:delText>
        </w:r>
      </w:del>
      <w:r>
        <w:t xml:space="preserve">n las indicaciones del </w:t>
      </w:r>
      <w:ins w:id="61" w:author="Usuario" w:date="2016-08-01T17:20:00Z">
        <w:r w:rsidR="00FE14C7">
          <w:t>R</w:t>
        </w:r>
      </w:ins>
      <w:del w:id="62" w:author="Usuario" w:date="2016-08-01T17:20:00Z">
        <w:r w:rsidDel="00FE14C7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11</w:t>
      </w:r>
      <w:r w:rsidRPr="0052230A">
        <w:t>,</w:t>
      </w:r>
      <w:r>
        <w:t xml:space="preserve"> debiendo bajar siempre del lado derecho, dejando el espacio de la izquierda libre para el desplazamiento del personal de Auxilio, Cuerpo de Bomberos, etc. </w:t>
      </w:r>
      <w:r w:rsidR="00E84CF9">
        <w:t>P</w:t>
      </w:r>
      <w:r w:rsidRPr="008C0D4E">
        <w:t>osteriormente el Responsable de Piso supervisar</w:t>
      </w:r>
      <w:del w:id="63" w:author="Usuario" w:date="2016-08-01T17:21:00Z">
        <w:r w:rsidRPr="008C0D4E" w:rsidDel="00FE14C7">
          <w:delText>a</w:delText>
        </w:r>
      </w:del>
      <w:ins w:id="64" w:author="Usuario" w:date="2016-08-01T17:21:00Z">
        <w:r w:rsidR="00FE14C7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E67267" w:rsidRDefault="00E67267" w:rsidP="00E67267">
      <w:pPr>
        <w:spacing w:after="0"/>
        <w:jc w:val="both"/>
        <w:rPr>
          <w:b/>
          <w:color w:val="1F497D" w:themeColor="text2"/>
          <w:sz w:val="28"/>
          <w:szCs w:val="28"/>
        </w:rPr>
      </w:pPr>
    </w:p>
    <w:p w:rsidR="009C2429" w:rsidRPr="00A23D06" w:rsidRDefault="00C515C0" w:rsidP="00E67267">
      <w:pPr>
        <w:spacing w:after="0"/>
        <w:jc w:val="both"/>
        <w:rPr>
          <w:b/>
          <w:i/>
          <w:color w:val="1F497D" w:themeColor="text2"/>
          <w:sz w:val="28"/>
          <w:szCs w:val="28"/>
        </w:rPr>
      </w:pPr>
      <w:r w:rsidRPr="00A23D06">
        <w:rPr>
          <w:b/>
          <w:i/>
          <w:color w:val="1F497D" w:themeColor="text2"/>
          <w:sz w:val="28"/>
          <w:szCs w:val="28"/>
        </w:rPr>
        <w:t xml:space="preserve">SALA FEDERAL </w:t>
      </w:r>
    </w:p>
    <w:p w:rsidR="00270A6C" w:rsidRDefault="00270A6C" w:rsidP="00E67267">
      <w:pPr>
        <w:spacing w:after="0"/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del w:id="65" w:author="Usuario" w:date="2016-08-01T17:21:00Z">
        <w:r w:rsidDel="00FE14C7">
          <w:delText>r</w:delText>
        </w:r>
      </w:del>
      <w:ins w:id="66" w:author="Usuario" w:date="2016-08-01T17:21:00Z">
        <w:r w:rsidR="00FE14C7">
          <w:t>R</w:t>
        </w:r>
      </w:ins>
      <w:r>
        <w:t xml:space="preserve">esponsable de </w:t>
      </w:r>
      <w:ins w:id="67" w:author="Usuario" w:date="2016-08-01T17:21:00Z">
        <w:r w:rsidR="00FE14C7">
          <w:t>S</w:t>
        </w:r>
      </w:ins>
      <w:del w:id="68" w:author="Usuario" w:date="2016-08-01T17:21:00Z">
        <w:r w:rsidDel="00FE14C7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69" w:author="Usuario" w:date="2016-08-01T17:21:00Z">
        <w:r w:rsidR="00FE14C7">
          <w:t>á</w:t>
        </w:r>
      </w:ins>
      <w:del w:id="70" w:author="Usuario" w:date="2016-08-01T17:21:00Z">
        <w:r w:rsidDel="00FE14C7">
          <w:delText>a</w:delText>
        </w:r>
      </w:del>
      <w:r>
        <w:t xml:space="preserve">n las indicaciones del </w:t>
      </w:r>
      <w:del w:id="71" w:author="Usuario" w:date="2016-08-01T17:21:00Z">
        <w:r w:rsidDel="00FE14C7">
          <w:delText>r</w:delText>
        </w:r>
      </w:del>
      <w:ins w:id="72" w:author="Usuario" w:date="2016-08-01T17:21:00Z">
        <w:r w:rsidR="00FE14C7">
          <w:t>R</w:t>
        </w:r>
      </w:ins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11</w:t>
      </w:r>
      <w:r w:rsidRPr="0052230A">
        <w:t>,</w:t>
      </w:r>
      <w:r>
        <w:t xml:space="preserve"> debiendo bajar siempre del lado derecho, dejando el espacio de la izquierda libre para el desplazamiento del personal de Auxilio, Cuerpo de Bomberos, etc. </w:t>
      </w:r>
      <w:r w:rsidR="00E84CF9">
        <w:t>P</w:t>
      </w:r>
      <w:r w:rsidRPr="008C0D4E">
        <w:t>osteriormente el Responsable de Piso supervisar</w:t>
      </w:r>
      <w:ins w:id="73" w:author="Usuario" w:date="2016-08-01T17:21:00Z">
        <w:r w:rsidR="00FE14C7">
          <w:t>á</w:t>
        </w:r>
      </w:ins>
      <w:del w:id="74" w:author="Usuario" w:date="2016-08-01T17:21:00Z">
        <w:r w:rsidRPr="008C0D4E" w:rsidDel="00FE14C7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E67267" w:rsidRPr="00273E2B" w:rsidRDefault="00E67267" w:rsidP="00E67267">
      <w:pPr>
        <w:spacing w:after="0"/>
        <w:jc w:val="both"/>
      </w:pPr>
    </w:p>
    <w:p w:rsidR="00270A6C" w:rsidRPr="00A23D06" w:rsidRDefault="00A23D06" w:rsidP="00E67267">
      <w:pPr>
        <w:spacing w:after="0"/>
        <w:jc w:val="both"/>
        <w:rPr>
          <w:i/>
        </w:rPr>
      </w:pPr>
      <w:r>
        <w:rPr>
          <w:b/>
          <w:i/>
          <w:color w:val="1F497D" w:themeColor="text2"/>
          <w:sz w:val="28"/>
          <w:szCs w:val="28"/>
        </w:rPr>
        <w:lastRenderedPageBreak/>
        <w:t>GRAN L</w:t>
      </w:r>
      <w:ins w:id="75" w:author="Usuario" w:date="2016-08-01T17:22:00Z">
        <w:r w:rsidR="00FE14C7">
          <w:rPr>
            <w:b/>
            <w:i/>
            <w:color w:val="1F497D" w:themeColor="text2"/>
            <w:sz w:val="28"/>
            <w:szCs w:val="28"/>
          </w:rPr>
          <w:t>Á</w:t>
        </w:r>
      </w:ins>
      <w:del w:id="76" w:author="Usuario" w:date="2016-08-01T17:22:00Z">
        <w:r w:rsidDel="00FE14C7">
          <w:rPr>
            <w:b/>
            <w:i/>
            <w:color w:val="1F497D" w:themeColor="text2"/>
            <w:sz w:val="28"/>
            <w:szCs w:val="28"/>
          </w:rPr>
          <w:delText>A</w:delText>
        </w:r>
      </w:del>
      <w:r>
        <w:rPr>
          <w:b/>
          <w:i/>
          <w:color w:val="1F497D" w:themeColor="text2"/>
          <w:sz w:val="28"/>
          <w:szCs w:val="28"/>
        </w:rPr>
        <w:t>MPARA - PISO 6</w:t>
      </w:r>
    </w:p>
    <w:p w:rsidR="009C2429" w:rsidRDefault="00270A6C" w:rsidP="00E67267">
      <w:pPr>
        <w:spacing w:after="0"/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77" w:author="Usuario" w:date="2016-08-01T17:22:00Z">
        <w:r w:rsidR="00FE14C7">
          <w:t>R</w:t>
        </w:r>
      </w:ins>
      <w:del w:id="78" w:author="Usuario" w:date="2016-08-01T17:22:00Z">
        <w:r w:rsidDel="00FE14C7">
          <w:delText>r</w:delText>
        </w:r>
      </w:del>
      <w:r>
        <w:t xml:space="preserve">esponsable de </w:t>
      </w:r>
      <w:ins w:id="79" w:author="Usuario" w:date="2016-08-01T17:22:00Z">
        <w:r w:rsidR="00FE14C7">
          <w:t>S</w:t>
        </w:r>
      </w:ins>
      <w:del w:id="80" w:author="Usuario" w:date="2016-08-01T17:22:00Z">
        <w:r w:rsidDel="00FE14C7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81" w:author="Usuario" w:date="2016-08-01T17:22:00Z">
        <w:r w:rsidR="00FE14C7">
          <w:t>á</w:t>
        </w:r>
      </w:ins>
      <w:del w:id="82" w:author="Usuario" w:date="2016-08-01T17:22:00Z">
        <w:r w:rsidDel="00FE14C7">
          <w:delText>a</w:delText>
        </w:r>
      </w:del>
      <w:r>
        <w:t xml:space="preserve">n las indicaciones del </w:t>
      </w:r>
      <w:ins w:id="83" w:author="Usuario" w:date="2016-08-01T17:22:00Z">
        <w:r w:rsidR="00FE14C7">
          <w:t>R</w:t>
        </w:r>
      </w:ins>
      <w:del w:id="84" w:author="Usuario" w:date="2016-08-01T17:22:00Z">
        <w:r w:rsidDel="00FE14C7">
          <w:delText>r</w:delText>
        </w:r>
      </w:del>
      <w:r>
        <w:t xml:space="preserve">esponsable de Piso de Seguridad Privada. Una vez confirmada la evacuación, se procederá a dirigir a las personas hacia </w:t>
      </w:r>
      <w:r w:rsidRPr="008C0D4E">
        <w:t xml:space="preserve"> las</w:t>
      </w:r>
      <w:r>
        <w:t xml:space="preserve"> </w:t>
      </w:r>
      <w:r w:rsidR="009C2429">
        <w:rPr>
          <w:b/>
        </w:rPr>
        <w:t>E</w:t>
      </w:r>
      <w:r w:rsidR="009C2429" w:rsidRPr="00984783">
        <w:rPr>
          <w:b/>
        </w:rPr>
        <w:t xml:space="preserve">scaleras de </w:t>
      </w:r>
      <w:r w:rsidR="009C2429">
        <w:rPr>
          <w:b/>
        </w:rPr>
        <w:t>E</w:t>
      </w:r>
      <w:r w:rsidR="009C2429" w:rsidRPr="00984783">
        <w:rPr>
          <w:b/>
        </w:rPr>
        <w:t>mergencias</w:t>
      </w:r>
      <w:r w:rsidR="009C2429" w:rsidRPr="0052230A">
        <w:t xml:space="preserve"> </w:t>
      </w:r>
      <w:r w:rsidR="009C2429" w:rsidRPr="0052230A">
        <w:rPr>
          <w:b/>
        </w:rPr>
        <w:t>N° 5 y N° 7</w:t>
      </w:r>
      <w:r w:rsidR="009C2429" w:rsidRPr="0052230A">
        <w:t>,</w:t>
      </w:r>
      <w:r w:rsidR="009C2429">
        <w:t xml:space="preserve"> </w:t>
      </w:r>
      <w:r>
        <w:t xml:space="preserve">debiendo bajar siempre del lado derecho, dejando el espacio de la izquierda libre para el desplazamiento del </w:t>
      </w:r>
      <w:ins w:id="85" w:author="Usuario" w:date="2016-08-01T17:22:00Z">
        <w:r w:rsidR="00FE14C7">
          <w:t>P</w:t>
        </w:r>
      </w:ins>
      <w:del w:id="86" w:author="Usuario" w:date="2016-08-01T17:22:00Z">
        <w:r w:rsidDel="00FE14C7">
          <w:delText>p</w:delText>
        </w:r>
      </w:del>
      <w:r>
        <w:t xml:space="preserve">ersonal de Auxilio, Cuerpo de Bomberos, etc. En </w:t>
      </w:r>
      <w:r w:rsidR="009C2429">
        <w:t xml:space="preserve">caso de encontrarse personas con Movilidad Reducida se las deberá conducir exclusivamente hacia la escalera </w:t>
      </w:r>
      <w:r w:rsidR="009C2429" w:rsidRPr="0003231F">
        <w:rPr>
          <w:b/>
        </w:rPr>
        <w:t>N° 5</w:t>
      </w:r>
      <w:r w:rsidR="009C2429" w:rsidRPr="0003231F">
        <w:t xml:space="preserve">, </w:t>
      </w:r>
      <w:r w:rsidR="009C2429" w:rsidRPr="008C0D4E">
        <w:t>posteriormente</w:t>
      </w:r>
      <w:ins w:id="87" w:author="Usuario" w:date="2016-08-01T17:23:00Z">
        <w:r w:rsidR="00FE14C7">
          <w:t>,</w:t>
        </w:r>
      </w:ins>
      <w:r w:rsidR="009C2429" w:rsidRPr="008C0D4E">
        <w:t xml:space="preserve"> el Responsable de Piso supervisar</w:t>
      </w:r>
      <w:ins w:id="88" w:author="Usuario" w:date="2016-08-01T17:22:00Z">
        <w:r w:rsidR="00FE14C7">
          <w:t>á</w:t>
        </w:r>
      </w:ins>
      <w:del w:id="89" w:author="Usuario" w:date="2016-08-01T17:22:00Z">
        <w:r w:rsidR="009C2429" w:rsidRPr="008C0D4E" w:rsidDel="00FE14C7">
          <w:delText>a</w:delText>
        </w:r>
      </w:del>
      <w:r w:rsidR="009C2429" w:rsidRPr="008C0D4E">
        <w:t xml:space="preserve"> la evacuación vertical, asegurándose que todas las personas  del sector hayan salido de sus puestos y baños.</w:t>
      </w:r>
    </w:p>
    <w:p w:rsidR="00E67267" w:rsidRDefault="00E67267" w:rsidP="00E67267">
      <w:pPr>
        <w:spacing w:after="0"/>
        <w:jc w:val="both"/>
        <w:rPr>
          <w:b/>
          <w:color w:val="1F497D" w:themeColor="text2"/>
          <w:sz w:val="28"/>
          <w:szCs w:val="28"/>
        </w:rPr>
      </w:pPr>
    </w:p>
    <w:p w:rsidR="00270A6C" w:rsidRPr="00A23D06" w:rsidRDefault="00C515C0" w:rsidP="00E67267">
      <w:pPr>
        <w:spacing w:after="0"/>
        <w:jc w:val="both"/>
        <w:rPr>
          <w:i/>
        </w:rPr>
      </w:pPr>
      <w:r w:rsidRPr="00A23D06">
        <w:rPr>
          <w:b/>
          <w:i/>
          <w:color w:val="1F497D" w:themeColor="text2"/>
          <w:sz w:val="28"/>
          <w:szCs w:val="28"/>
        </w:rPr>
        <w:t>GRAN L</w:t>
      </w:r>
      <w:ins w:id="90" w:author="Usuario" w:date="2016-08-01T17:23:00Z">
        <w:r w:rsidR="00FE14C7">
          <w:rPr>
            <w:b/>
            <w:i/>
            <w:color w:val="1F497D" w:themeColor="text2"/>
            <w:sz w:val="28"/>
            <w:szCs w:val="28"/>
          </w:rPr>
          <w:t>Á</w:t>
        </w:r>
      </w:ins>
      <w:del w:id="91" w:author="Usuario" w:date="2016-08-01T17:23:00Z">
        <w:r w:rsidRPr="00A23D06" w:rsidDel="00FE14C7">
          <w:rPr>
            <w:b/>
            <w:i/>
            <w:color w:val="1F497D" w:themeColor="text2"/>
            <w:sz w:val="28"/>
            <w:szCs w:val="28"/>
          </w:rPr>
          <w:delText>A</w:delText>
        </w:r>
      </w:del>
      <w:r w:rsidRPr="00A23D06">
        <w:rPr>
          <w:b/>
          <w:i/>
          <w:color w:val="1F497D" w:themeColor="text2"/>
          <w:sz w:val="28"/>
          <w:szCs w:val="28"/>
        </w:rPr>
        <w:t>MPARA - PISO 7°</w:t>
      </w:r>
      <w:r w:rsidRPr="00A23D06">
        <w:rPr>
          <w:i/>
        </w:rPr>
        <w:t xml:space="preserve"> </w:t>
      </w:r>
    </w:p>
    <w:p w:rsidR="00270A6C" w:rsidRDefault="00270A6C" w:rsidP="00E67267">
      <w:pPr>
        <w:spacing w:after="0"/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92" w:author="Usuario" w:date="2016-08-01T17:23:00Z">
        <w:r w:rsidR="00FE14C7">
          <w:t>R</w:t>
        </w:r>
      </w:ins>
      <w:del w:id="93" w:author="Usuario" w:date="2016-08-01T17:23:00Z">
        <w:r w:rsidDel="00FE14C7">
          <w:delText>r</w:delText>
        </w:r>
      </w:del>
      <w:r>
        <w:t xml:space="preserve">esponsable de </w:t>
      </w:r>
      <w:del w:id="94" w:author="Usuario" w:date="2016-08-01T17:23:00Z">
        <w:r w:rsidDel="00FE14C7">
          <w:delText>s</w:delText>
        </w:r>
      </w:del>
      <w:ins w:id="95" w:author="Usuario" w:date="2016-08-01T17:23:00Z">
        <w:r w:rsidR="00FE14C7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96" w:author="Usuario" w:date="2016-08-01T17:24:00Z">
        <w:r w:rsidR="00FE14C7">
          <w:t>á</w:t>
        </w:r>
      </w:ins>
      <w:del w:id="97" w:author="Usuario" w:date="2016-08-01T17:24:00Z">
        <w:r w:rsidDel="00FE14C7">
          <w:delText>a</w:delText>
        </w:r>
      </w:del>
      <w:r>
        <w:t xml:space="preserve">n las indicaciones del </w:t>
      </w:r>
      <w:ins w:id="98" w:author="Usuario" w:date="2016-08-01T17:23:00Z">
        <w:r w:rsidR="00FE14C7">
          <w:t>R</w:t>
        </w:r>
      </w:ins>
      <w:del w:id="99" w:author="Usuario" w:date="2016-08-01T17:23:00Z">
        <w:r w:rsidDel="00FE14C7">
          <w:delText>r</w:delText>
        </w:r>
      </w:del>
      <w:r>
        <w:t xml:space="preserve">esponsable de Piso de Seguridad Privada. Una vez confirmada la evacuación, se procederá a dirigir a las personas hacia </w:t>
      </w:r>
      <w:r w:rsidRPr="008C0D4E">
        <w:t xml:space="preserve"> las</w:t>
      </w:r>
      <w:r>
        <w:t xml:space="preserve"> </w:t>
      </w:r>
      <w:r>
        <w:rPr>
          <w:b/>
        </w:rPr>
        <w:t>E</w:t>
      </w:r>
      <w:r w:rsidRPr="00984783">
        <w:rPr>
          <w:b/>
        </w:rPr>
        <w:t xml:space="preserve">scaleras de </w:t>
      </w:r>
      <w:r>
        <w:rPr>
          <w:b/>
        </w:rPr>
        <w:t>E</w:t>
      </w:r>
      <w:r w:rsidRPr="00984783">
        <w:rPr>
          <w:b/>
        </w:rPr>
        <w:t>mergencias</w:t>
      </w:r>
      <w:r w:rsidRPr="0052230A">
        <w:t xml:space="preserve"> </w:t>
      </w:r>
      <w:r>
        <w:rPr>
          <w:b/>
        </w:rPr>
        <w:t>N° 6</w:t>
      </w:r>
      <w:r w:rsidRPr="0052230A">
        <w:rPr>
          <w:b/>
        </w:rPr>
        <w:t xml:space="preserve"> y N° </w:t>
      </w:r>
      <w:r>
        <w:rPr>
          <w:b/>
        </w:rPr>
        <w:t>10</w:t>
      </w:r>
      <w:r w:rsidRPr="0052230A">
        <w:t>,</w:t>
      </w:r>
      <w:r>
        <w:t xml:space="preserve"> debiendo bajar siempre del lado derecho, dejando el espacio de la izquierda libre para el desplazamiento del </w:t>
      </w:r>
      <w:del w:id="100" w:author="Usuario" w:date="2016-08-01T17:23:00Z">
        <w:r w:rsidDel="00FE14C7">
          <w:delText>p</w:delText>
        </w:r>
      </w:del>
      <w:ins w:id="101" w:author="Usuario" w:date="2016-08-01T17:23:00Z">
        <w:r w:rsidR="00FE14C7">
          <w:t>R</w:t>
        </w:r>
      </w:ins>
      <w:r>
        <w:t xml:space="preserve">ersonal de Auxilio, Cuerpo de Bomberos, etc. En caso de encontrarse personas con Movilidad Reducida se las deberá conducir exclusivamente hacia la escalera </w:t>
      </w:r>
      <w:r w:rsidRPr="00E84CF9">
        <w:rPr>
          <w:b/>
        </w:rPr>
        <w:t>N°</w:t>
      </w:r>
      <w:r w:rsidR="00E84CF9">
        <w:rPr>
          <w:b/>
        </w:rPr>
        <w:t xml:space="preserve"> 10</w:t>
      </w:r>
      <w:r w:rsidRPr="00E84CF9">
        <w:t>,</w:t>
      </w:r>
      <w:r w:rsidRPr="0003231F">
        <w:t xml:space="preserve"> </w:t>
      </w:r>
      <w:r w:rsidRPr="008C0D4E">
        <w:t>posteriormente el Responsable de Piso supervisar</w:t>
      </w:r>
      <w:del w:id="102" w:author="Usuario" w:date="2016-08-01T17:24:00Z">
        <w:r w:rsidRPr="008C0D4E" w:rsidDel="00FE14C7">
          <w:delText>a</w:delText>
        </w:r>
      </w:del>
      <w:ins w:id="103" w:author="Usuario" w:date="2016-08-01T17:24:00Z">
        <w:r w:rsidR="00FE14C7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E67267" w:rsidRDefault="00E67267" w:rsidP="00E67267">
      <w:pPr>
        <w:spacing w:after="0"/>
        <w:jc w:val="both"/>
        <w:rPr>
          <w:b/>
          <w:color w:val="1F497D" w:themeColor="text2"/>
          <w:sz w:val="28"/>
          <w:szCs w:val="28"/>
        </w:rPr>
      </w:pPr>
    </w:p>
    <w:p w:rsidR="009C2429" w:rsidRPr="00A23D06" w:rsidRDefault="00C515C0" w:rsidP="00E67267">
      <w:pPr>
        <w:spacing w:after="0"/>
        <w:jc w:val="both"/>
        <w:rPr>
          <w:b/>
          <w:i/>
          <w:color w:val="1F497D" w:themeColor="text2"/>
          <w:sz w:val="28"/>
          <w:szCs w:val="28"/>
        </w:rPr>
      </w:pPr>
      <w:r w:rsidRPr="00A23D06">
        <w:rPr>
          <w:b/>
          <w:i/>
          <w:color w:val="1F497D" w:themeColor="text2"/>
          <w:sz w:val="28"/>
          <w:szCs w:val="28"/>
        </w:rPr>
        <w:t xml:space="preserve">CÚPULA </w:t>
      </w:r>
    </w:p>
    <w:p w:rsidR="00270A6C" w:rsidRDefault="00270A6C" w:rsidP="00E67267">
      <w:pPr>
        <w:spacing w:after="0"/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104" w:author="Usuario" w:date="2016-08-01T17:24:00Z">
        <w:r w:rsidR="00FE14C7">
          <w:t>R</w:t>
        </w:r>
      </w:ins>
      <w:del w:id="105" w:author="Usuario" w:date="2016-08-01T17:24:00Z">
        <w:r w:rsidDel="00FE14C7">
          <w:delText>r</w:delText>
        </w:r>
      </w:del>
      <w:r>
        <w:t xml:space="preserve">esponsable de </w:t>
      </w:r>
      <w:ins w:id="106" w:author="Usuario" w:date="2016-08-01T17:24:00Z">
        <w:r w:rsidR="00FE14C7">
          <w:t>S</w:t>
        </w:r>
      </w:ins>
      <w:del w:id="107" w:author="Usuario" w:date="2016-08-01T17:24:00Z">
        <w:r w:rsidDel="00FE14C7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108" w:author="Usuario" w:date="2016-08-01T17:24:00Z">
        <w:r w:rsidR="00FE14C7">
          <w:t>á</w:t>
        </w:r>
      </w:ins>
      <w:del w:id="109" w:author="Usuario" w:date="2016-08-01T17:24:00Z">
        <w:r w:rsidDel="00FE14C7">
          <w:delText>a</w:delText>
        </w:r>
      </w:del>
      <w:r>
        <w:t xml:space="preserve">n las indicaciones del </w:t>
      </w:r>
      <w:del w:id="110" w:author="Usuario" w:date="2016-08-01T17:24:00Z">
        <w:r w:rsidDel="00FE14C7">
          <w:delText>r</w:delText>
        </w:r>
      </w:del>
      <w:ins w:id="111" w:author="Usuario" w:date="2016-08-01T17:24:00Z">
        <w:r w:rsidR="00FE14C7">
          <w:t>R</w:t>
        </w:r>
      </w:ins>
      <w:r>
        <w:t xml:space="preserve">esponsable de Piso de Seguridad Privada. Una vez confirmada la evacuación, se procederá a dirigir a las personas hacia </w:t>
      </w:r>
      <w:r w:rsidRPr="008C0D4E">
        <w:t xml:space="preserve"> las</w:t>
      </w:r>
      <w:r>
        <w:t xml:space="preserve"> </w:t>
      </w:r>
      <w:r>
        <w:rPr>
          <w:b/>
        </w:rPr>
        <w:t>Escaleras de E</w:t>
      </w:r>
      <w:r w:rsidRPr="00984783">
        <w:rPr>
          <w:b/>
        </w:rPr>
        <w:t>mergencias N°</w:t>
      </w:r>
      <w:r w:rsidRPr="0052230A">
        <w:rPr>
          <w:b/>
        </w:rPr>
        <w:t xml:space="preserve"> </w:t>
      </w:r>
      <w:r>
        <w:rPr>
          <w:b/>
        </w:rPr>
        <w:t>11</w:t>
      </w:r>
      <w:r w:rsidRPr="0052230A">
        <w:rPr>
          <w:b/>
        </w:rPr>
        <w:t xml:space="preserve">  y N° </w:t>
      </w:r>
      <w:r>
        <w:rPr>
          <w:b/>
        </w:rPr>
        <w:t>12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112" w:author="Usuario" w:date="2016-08-01T17:24:00Z">
        <w:r w:rsidR="00FE14C7">
          <w:t>P</w:t>
        </w:r>
      </w:ins>
      <w:del w:id="113" w:author="Usuario" w:date="2016-08-01T17:24:00Z">
        <w:r w:rsidDel="00FE14C7">
          <w:delText>p</w:delText>
        </w:r>
      </w:del>
      <w:r>
        <w:t xml:space="preserve">ersonal de Auxilio, Cuerpo de Bomberos, etc. </w:t>
      </w:r>
      <w:ins w:id="114" w:author="Usuario" w:date="2016-08-01T17:28:00Z">
        <w:r w:rsidR="00A33F5F">
          <w:t>P</w:t>
        </w:r>
      </w:ins>
      <w:del w:id="115" w:author="Usuario" w:date="2016-08-01T17:28:00Z">
        <w:r w:rsidRPr="008C0D4E" w:rsidDel="00A33F5F">
          <w:delText>p</w:delText>
        </w:r>
      </w:del>
      <w:r w:rsidRPr="008C0D4E">
        <w:t>osteriormente el Responsable de Piso supervisar</w:t>
      </w:r>
      <w:del w:id="116" w:author="Usuario" w:date="2016-08-01T17:25:00Z">
        <w:r w:rsidRPr="008C0D4E" w:rsidDel="003E25B9">
          <w:delText>a</w:delText>
        </w:r>
      </w:del>
      <w:ins w:id="117" w:author="Usuario" w:date="2016-08-01T17:25:00Z">
        <w:r w:rsidR="003E25B9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E67267" w:rsidRDefault="00E67267" w:rsidP="00E67267">
      <w:pPr>
        <w:spacing w:after="0"/>
        <w:jc w:val="both"/>
        <w:rPr>
          <w:b/>
          <w:color w:val="1F497D" w:themeColor="text2"/>
          <w:sz w:val="28"/>
          <w:szCs w:val="28"/>
        </w:rPr>
      </w:pPr>
    </w:p>
    <w:p w:rsidR="009C2429" w:rsidRPr="00A23D06" w:rsidRDefault="009C2429" w:rsidP="00E67267">
      <w:pPr>
        <w:spacing w:after="0"/>
        <w:jc w:val="both"/>
        <w:rPr>
          <w:b/>
          <w:i/>
          <w:color w:val="1F497D" w:themeColor="text2"/>
          <w:sz w:val="28"/>
          <w:szCs w:val="28"/>
        </w:rPr>
      </w:pPr>
      <w:r w:rsidRPr="00A23D06">
        <w:rPr>
          <w:b/>
          <w:i/>
          <w:color w:val="1F497D" w:themeColor="text2"/>
          <w:sz w:val="28"/>
          <w:szCs w:val="28"/>
        </w:rPr>
        <w:t>AUDITORIOS</w:t>
      </w:r>
      <w:r w:rsidR="00A23D06">
        <w:rPr>
          <w:b/>
          <w:i/>
          <w:color w:val="1F497D" w:themeColor="text2"/>
          <w:sz w:val="28"/>
          <w:szCs w:val="28"/>
        </w:rPr>
        <w:t xml:space="preserve"> - PISO 4</w:t>
      </w:r>
    </w:p>
    <w:p w:rsidR="00DE3F69" w:rsidRDefault="009C2429" w:rsidP="00E67267">
      <w:pPr>
        <w:spacing w:after="0"/>
        <w:jc w:val="both"/>
        <w:rPr>
          <w:b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N° </w:t>
      </w:r>
      <w:r w:rsidRPr="008872FB">
        <w:rPr>
          <w:b/>
          <w:color w:val="000000" w:themeColor="text1"/>
          <w:sz w:val="24"/>
          <w:szCs w:val="24"/>
        </w:rPr>
        <w:t xml:space="preserve">411 </w:t>
      </w:r>
      <w:r w:rsidRPr="008872FB">
        <w:rPr>
          <w:b/>
          <w:sz w:val="24"/>
          <w:szCs w:val="24"/>
        </w:rPr>
        <w:t>→</w:t>
      </w:r>
      <w:r w:rsidR="00DE3F69" w:rsidRPr="00DE3F69">
        <w:t xml:space="preserve"> </w:t>
      </w:r>
      <w:r w:rsidR="00DE3F69" w:rsidRPr="008C0D4E">
        <w:t>En caso de ser necesaria l</w:t>
      </w:r>
      <w:r w:rsidR="00DE3F69">
        <w:t>a  evacuación del edificio, el R</w:t>
      </w:r>
      <w:r w:rsidR="00DE3F69" w:rsidRPr="008C0D4E">
        <w:t xml:space="preserve">esponsable de </w:t>
      </w:r>
      <w:r w:rsidR="00DE3F69">
        <w:t>Piso de Atención  al Público</w:t>
      </w:r>
      <w:r w:rsidR="00DE3F69" w:rsidRPr="008C0D4E">
        <w:t xml:space="preserve">  debe</w:t>
      </w:r>
      <w:r w:rsidR="00DE3F69">
        <w:t xml:space="preserve">rá informar al </w:t>
      </w:r>
      <w:del w:id="118" w:author="Usuario" w:date="2016-08-01T17:25:00Z">
        <w:r w:rsidR="00DE3F69" w:rsidDel="003E25B9">
          <w:delText>r</w:delText>
        </w:r>
      </w:del>
      <w:ins w:id="119" w:author="Usuario" w:date="2016-08-01T17:25:00Z">
        <w:r w:rsidR="003E25B9">
          <w:t>R</w:t>
        </w:r>
      </w:ins>
      <w:r w:rsidR="00DE3F69">
        <w:t xml:space="preserve">esponsable de </w:t>
      </w:r>
      <w:del w:id="120" w:author="Usuario" w:date="2016-08-01T17:25:00Z">
        <w:r w:rsidR="00DE3F69" w:rsidDel="003E25B9">
          <w:delText>s</w:delText>
        </w:r>
      </w:del>
      <w:ins w:id="121" w:author="Usuario" w:date="2016-08-01T17:25:00Z">
        <w:r w:rsidR="003E25B9">
          <w:t>S</w:t>
        </w:r>
      </w:ins>
      <w:r w:rsidR="00DE3F69">
        <w:t xml:space="preserve">ector que debe </w:t>
      </w:r>
      <w:r w:rsidR="00DE3F69" w:rsidRPr="008C0D4E">
        <w:t>conducir</w:t>
      </w:r>
      <w:r w:rsidR="00DE3F69">
        <w:t xml:space="preserve"> al grupo de personas a </w:t>
      </w:r>
      <w:r w:rsidR="00DE3F69">
        <w:lastRenderedPageBreak/>
        <w:t>su cargo</w:t>
      </w:r>
      <w:r w:rsidR="00DE3F69" w:rsidRPr="008C0D4E">
        <w:t xml:space="preserve"> </w:t>
      </w:r>
      <w:r w:rsidR="00DE3F69">
        <w:t xml:space="preserve">de manera ordenada, formando una fila, </w:t>
      </w:r>
      <w:r w:rsidR="00DE3F69" w:rsidRPr="008C0D4E">
        <w:t>hacia</w:t>
      </w:r>
      <w:r w:rsidR="00DE3F69">
        <w:t xml:space="preserve"> el punto de reunión establecido. Es decir, frente a escalera de emergencia asignada. Allí esperar</w:t>
      </w:r>
      <w:del w:id="122" w:author="Usuario" w:date="2016-08-01T17:25:00Z">
        <w:r w:rsidR="00DE3F69" w:rsidDel="003E25B9">
          <w:delText>a</w:delText>
        </w:r>
      </w:del>
      <w:ins w:id="123" w:author="Usuario" w:date="2016-08-01T17:25:00Z">
        <w:r w:rsidR="003E25B9">
          <w:t>á</w:t>
        </w:r>
      </w:ins>
      <w:r w:rsidR="00DE3F69">
        <w:t xml:space="preserve">n las indicaciones del </w:t>
      </w:r>
      <w:ins w:id="124" w:author="Usuario" w:date="2016-08-01T17:25:00Z">
        <w:r w:rsidR="003E25B9">
          <w:t>R</w:t>
        </w:r>
      </w:ins>
      <w:del w:id="125" w:author="Usuario" w:date="2016-08-01T17:25:00Z">
        <w:r w:rsidR="00DE3F69" w:rsidDel="003E25B9">
          <w:delText>r</w:delText>
        </w:r>
      </w:del>
      <w:r w:rsidR="00DE3F69">
        <w:t xml:space="preserve">esponsable de Piso de Seguridad Privada. Una vez confirmada la evacuación, se procederá a dirigir a las personas hacia  la </w:t>
      </w:r>
      <w:r w:rsidR="00DE3F69">
        <w:rPr>
          <w:b/>
        </w:rPr>
        <w:t>Escalera de Emergencia</w:t>
      </w:r>
      <w:r w:rsidR="00DE3F69" w:rsidRPr="00984783">
        <w:rPr>
          <w:b/>
        </w:rPr>
        <w:t xml:space="preserve"> N°</w:t>
      </w:r>
      <w:r w:rsidR="00DE3F69">
        <w:rPr>
          <w:b/>
        </w:rPr>
        <w:t xml:space="preserve"> 12</w:t>
      </w:r>
      <w:r w:rsidR="00DE3F69" w:rsidRPr="0052230A">
        <w:t>,</w:t>
      </w:r>
      <w:r w:rsidR="00DE3F69">
        <w:t xml:space="preserve"> debiendo bajar siempre del lado derecho, dejando el espacio de la izquierda libre para el desplazamiento del</w:t>
      </w:r>
      <w:del w:id="126" w:author="Usuario" w:date="2016-08-01T17:25:00Z">
        <w:r w:rsidR="00DE3F69" w:rsidDel="003E25B9">
          <w:delText xml:space="preserve"> p</w:delText>
        </w:r>
      </w:del>
      <w:ins w:id="127" w:author="Usuario" w:date="2016-08-01T17:25:00Z">
        <w:r w:rsidR="003E25B9">
          <w:t xml:space="preserve"> P</w:t>
        </w:r>
      </w:ins>
      <w:r w:rsidR="00DE3F69">
        <w:t xml:space="preserve">ersonal de Auxilio, Cuerpo de Bomberos, etc. </w:t>
      </w:r>
      <w:del w:id="128" w:author="Usuario" w:date="2016-08-01T17:28:00Z">
        <w:r w:rsidR="00DE3F69" w:rsidRPr="008C0D4E" w:rsidDel="00A33F5F">
          <w:delText>p</w:delText>
        </w:r>
      </w:del>
      <w:ins w:id="129" w:author="Usuario" w:date="2016-08-01T17:28:00Z">
        <w:r w:rsidR="00A33F5F">
          <w:t>P</w:t>
        </w:r>
      </w:ins>
      <w:r w:rsidR="00DE3F69" w:rsidRPr="008C0D4E">
        <w:t>osteriormente el Responsable de Piso supervisar</w:t>
      </w:r>
      <w:ins w:id="130" w:author="Usuario" w:date="2016-08-01T17:27:00Z">
        <w:r w:rsidR="00A33F5F">
          <w:t>á</w:t>
        </w:r>
      </w:ins>
      <w:del w:id="131" w:author="Usuario" w:date="2016-08-01T17:27:00Z">
        <w:r w:rsidR="00DE3F69" w:rsidRPr="008C0D4E" w:rsidDel="00A33F5F">
          <w:delText>a</w:delText>
        </w:r>
      </w:del>
      <w:r w:rsidR="00DE3F69" w:rsidRPr="008C0D4E">
        <w:t xml:space="preserve"> la evacuación vertical, asegurándose que todas las personas  del sector hayan salido de sus puestos y baños.</w:t>
      </w:r>
    </w:p>
    <w:p w:rsidR="00DE3F69" w:rsidRDefault="009C2429" w:rsidP="009C2429">
      <w:pPr>
        <w:jc w:val="both"/>
        <w:rPr>
          <w:b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N° </w:t>
      </w:r>
      <w:r w:rsidRPr="008872FB">
        <w:rPr>
          <w:b/>
          <w:color w:val="000000" w:themeColor="text1"/>
          <w:sz w:val="24"/>
          <w:szCs w:val="24"/>
        </w:rPr>
        <w:t>41</w:t>
      </w:r>
      <w:r>
        <w:rPr>
          <w:b/>
          <w:color w:val="000000" w:themeColor="text1"/>
          <w:sz w:val="24"/>
          <w:szCs w:val="24"/>
        </w:rPr>
        <w:t>3</w:t>
      </w:r>
      <w:r w:rsidRPr="008872FB">
        <w:rPr>
          <w:b/>
          <w:color w:val="000000" w:themeColor="text1"/>
          <w:sz w:val="24"/>
          <w:szCs w:val="24"/>
        </w:rPr>
        <w:t xml:space="preserve"> </w:t>
      </w:r>
      <w:r w:rsidRPr="008872FB">
        <w:rPr>
          <w:b/>
          <w:sz w:val="24"/>
          <w:szCs w:val="24"/>
        </w:rPr>
        <w:t>→</w:t>
      </w:r>
      <w:r w:rsidR="00DE3F69" w:rsidRPr="00DE3F69">
        <w:t xml:space="preserve"> </w:t>
      </w:r>
      <w:r w:rsidR="00DE3F69" w:rsidRPr="008C0D4E">
        <w:t>En caso de ser necesaria l</w:t>
      </w:r>
      <w:r w:rsidR="00DE3F69">
        <w:t>a  evacuación del edificio, el R</w:t>
      </w:r>
      <w:r w:rsidR="00DE3F69" w:rsidRPr="008C0D4E">
        <w:t xml:space="preserve">esponsable de </w:t>
      </w:r>
      <w:r w:rsidR="00DE3F69">
        <w:t>Piso de Atención  al Público</w:t>
      </w:r>
      <w:r w:rsidR="00DE3F69" w:rsidRPr="008C0D4E">
        <w:t xml:space="preserve">  debe</w:t>
      </w:r>
      <w:r w:rsidR="00DE3F69">
        <w:t xml:space="preserve">rá informar al </w:t>
      </w:r>
      <w:ins w:id="132" w:author="Usuario" w:date="2016-08-01T17:29:00Z">
        <w:r w:rsidR="00A33F5F">
          <w:t>R</w:t>
        </w:r>
      </w:ins>
      <w:del w:id="133" w:author="Usuario" w:date="2016-08-01T17:29:00Z">
        <w:r w:rsidR="00DE3F69" w:rsidDel="00A33F5F">
          <w:delText>r</w:delText>
        </w:r>
      </w:del>
      <w:r w:rsidR="00DE3F69">
        <w:t xml:space="preserve">esponsable de </w:t>
      </w:r>
      <w:ins w:id="134" w:author="Usuario" w:date="2016-08-01T17:29:00Z">
        <w:r w:rsidR="00A33F5F">
          <w:t>S</w:t>
        </w:r>
      </w:ins>
      <w:del w:id="135" w:author="Usuario" w:date="2016-08-01T17:29:00Z">
        <w:r w:rsidR="00DE3F69" w:rsidDel="00A33F5F">
          <w:delText>s</w:delText>
        </w:r>
      </w:del>
      <w:r w:rsidR="00DE3F69">
        <w:t xml:space="preserve">ector que debe </w:t>
      </w:r>
      <w:r w:rsidR="00DE3F69" w:rsidRPr="008C0D4E">
        <w:t>conducir</w:t>
      </w:r>
      <w:r w:rsidR="00DE3F69">
        <w:t xml:space="preserve"> al grupo de personas a su cargo</w:t>
      </w:r>
      <w:r w:rsidR="00DE3F69" w:rsidRPr="008C0D4E">
        <w:t xml:space="preserve"> </w:t>
      </w:r>
      <w:r w:rsidR="00DE3F69">
        <w:t xml:space="preserve">de manera ordenada, formando una fila, </w:t>
      </w:r>
      <w:r w:rsidR="00DE3F69" w:rsidRPr="008C0D4E">
        <w:t>hacia</w:t>
      </w:r>
      <w:r w:rsidR="00DE3F69">
        <w:t xml:space="preserve"> el punto de reunión establecido. Es decir, frente a escalera de emergencia asignada. Allí esperar</w:t>
      </w:r>
      <w:ins w:id="136" w:author="Usuario" w:date="2016-08-01T17:30:00Z">
        <w:r w:rsidR="00A33F5F">
          <w:t>á</w:t>
        </w:r>
      </w:ins>
      <w:del w:id="137" w:author="Usuario" w:date="2016-08-01T17:30:00Z">
        <w:r w:rsidR="00DE3F69" w:rsidDel="00A33F5F">
          <w:delText>a</w:delText>
        </w:r>
      </w:del>
      <w:r w:rsidR="00DE3F69">
        <w:t xml:space="preserve">n las indicaciones del </w:t>
      </w:r>
      <w:ins w:id="138" w:author="Usuario" w:date="2016-08-01T17:30:00Z">
        <w:r w:rsidR="00A33F5F">
          <w:t>R</w:t>
        </w:r>
      </w:ins>
      <w:del w:id="139" w:author="Usuario" w:date="2016-08-01T17:30:00Z">
        <w:r w:rsidR="00DE3F69" w:rsidDel="00A33F5F">
          <w:delText>r</w:delText>
        </w:r>
      </w:del>
      <w:r w:rsidR="00DE3F69">
        <w:t xml:space="preserve">esponsable de Piso de Seguridad Privada. Una vez confirmada la evacuación, se procederá a dirigir a las personas hacia  la </w:t>
      </w:r>
      <w:r w:rsidR="00DE3F69">
        <w:rPr>
          <w:b/>
        </w:rPr>
        <w:t>Escalera de Emergencia</w:t>
      </w:r>
      <w:r w:rsidR="00DE3F69" w:rsidRPr="00984783">
        <w:rPr>
          <w:b/>
        </w:rPr>
        <w:t xml:space="preserve"> N°</w:t>
      </w:r>
      <w:r w:rsidR="00DE3F69">
        <w:rPr>
          <w:b/>
        </w:rPr>
        <w:t xml:space="preserve"> 11</w:t>
      </w:r>
      <w:r w:rsidR="00DE3F69" w:rsidRPr="0052230A">
        <w:t>,</w:t>
      </w:r>
      <w:r w:rsidR="00DE3F69">
        <w:t xml:space="preserve"> debiendo bajar siempre del lado derecho, dejando el espacio de la izquierda libre para el desplazamiento del </w:t>
      </w:r>
      <w:ins w:id="140" w:author="Usuario" w:date="2016-08-01T17:27:00Z">
        <w:r w:rsidR="00A33F5F">
          <w:t>P</w:t>
        </w:r>
      </w:ins>
      <w:del w:id="141" w:author="Usuario" w:date="2016-08-01T17:27:00Z">
        <w:r w:rsidR="00DE3F69" w:rsidDel="00A33F5F">
          <w:delText>p</w:delText>
        </w:r>
      </w:del>
      <w:r w:rsidR="00DE3F69">
        <w:t xml:space="preserve">ersonal de Auxilio, Cuerpo de Bomberos, etc. </w:t>
      </w:r>
      <w:ins w:id="142" w:author="Usuario" w:date="2016-08-01T17:30:00Z">
        <w:r w:rsidR="00A33F5F">
          <w:t>P</w:t>
        </w:r>
      </w:ins>
      <w:del w:id="143" w:author="Usuario" w:date="2016-08-01T17:30:00Z">
        <w:r w:rsidR="00DE3F69" w:rsidRPr="008C0D4E" w:rsidDel="00A33F5F">
          <w:delText>p</w:delText>
        </w:r>
      </w:del>
      <w:r w:rsidR="00DE3F69" w:rsidRPr="008C0D4E">
        <w:t>osteriormente el Responsable de Piso supervisar</w:t>
      </w:r>
      <w:del w:id="144" w:author="Usuario" w:date="2016-08-01T17:30:00Z">
        <w:r w:rsidR="00DE3F69" w:rsidRPr="008C0D4E" w:rsidDel="00A33F5F">
          <w:delText>a</w:delText>
        </w:r>
      </w:del>
      <w:ins w:id="145" w:author="Usuario" w:date="2016-08-01T17:30:00Z">
        <w:r w:rsidR="00A33F5F">
          <w:t>á</w:t>
        </w:r>
      </w:ins>
      <w:r w:rsidR="00DE3F69" w:rsidRPr="008C0D4E">
        <w:t xml:space="preserve"> la evacuación vertical, asegurándose que todas las personas  del sector hayan salido de sus puestos y baños.</w:t>
      </w:r>
    </w:p>
    <w:p w:rsidR="009C2429" w:rsidRPr="00A23D06" w:rsidRDefault="009C2429" w:rsidP="00E67267">
      <w:pPr>
        <w:spacing w:after="0"/>
        <w:jc w:val="both"/>
        <w:rPr>
          <w:b/>
          <w:i/>
          <w:color w:val="1F497D" w:themeColor="text2"/>
          <w:sz w:val="28"/>
          <w:szCs w:val="28"/>
        </w:rPr>
      </w:pPr>
      <w:r w:rsidRPr="00A23D06">
        <w:rPr>
          <w:b/>
          <w:i/>
          <w:color w:val="1F497D" w:themeColor="text2"/>
          <w:sz w:val="28"/>
          <w:szCs w:val="28"/>
        </w:rPr>
        <w:t>AUDITORIOS</w:t>
      </w:r>
      <w:r w:rsidR="00A23D06">
        <w:rPr>
          <w:b/>
          <w:i/>
          <w:color w:val="1F497D" w:themeColor="text2"/>
          <w:sz w:val="28"/>
          <w:szCs w:val="28"/>
        </w:rPr>
        <w:t xml:space="preserve"> </w:t>
      </w:r>
      <w:r w:rsidR="00E67267">
        <w:rPr>
          <w:b/>
          <w:i/>
          <w:color w:val="1F497D" w:themeColor="text2"/>
          <w:sz w:val="28"/>
          <w:szCs w:val="28"/>
        </w:rPr>
        <w:t xml:space="preserve">- </w:t>
      </w:r>
      <w:r w:rsidR="00A23D06" w:rsidRPr="00A23D06">
        <w:rPr>
          <w:b/>
          <w:i/>
          <w:color w:val="1F497D" w:themeColor="text2"/>
          <w:sz w:val="28"/>
          <w:szCs w:val="28"/>
        </w:rPr>
        <w:t>PISO</w:t>
      </w:r>
      <w:r w:rsidR="00A23D06">
        <w:rPr>
          <w:b/>
          <w:i/>
          <w:color w:val="1F497D" w:themeColor="text2"/>
          <w:sz w:val="28"/>
          <w:szCs w:val="28"/>
        </w:rPr>
        <w:t xml:space="preserve"> 5</w:t>
      </w:r>
    </w:p>
    <w:p w:rsidR="00DE3F69" w:rsidRPr="00273E2B" w:rsidRDefault="009C2429" w:rsidP="00E67267">
      <w:pPr>
        <w:spacing w:after="0"/>
        <w:jc w:val="both"/>
      </w:pPr>
      <w:r>
        <w:rPr>
          <w:b/>
          <w:color w:val="000000" w:themeColor="text1"/>
          <w:sz w:val="24"/>
          <w:szCs w:val="24"/>
        </w:rPr>
        <w:t>N° 511</w:t>
      </w:r>
      <w:r w:rsidRPr="008872FB">
        <w:rPr>
          <w:b/>
          <w:color w:val="000000" w:themeColor="text1"/>
          <w:sz w:val="24"/>
          <w:szCs w:val="24"/>
        </w:rPr>
        <w:t xml:space="preserve"> </w:t>
      </w:r>
      <w:r w:rsidRPr="008872FB">
        <w:rPr>
          <w:b/>
          <w:sz w:val="24"/>
          <w:szCs w:val="24"/>
        </w:rPr>
        <w:t>→</w:t>
      </w:r>
      <w:r w:rsidRPr="008872FB">
        <w:t xml:space="preserve"> </w:t>
      </w:r>
      <w:r w:rsidR="00DE3F69" w:rsidRPr="008C0D4E">
        <w:t>En caso de ser necesaria l</w:t>
      </w:r>
      <w:r w:rsidR="00DE3F69">
        <w:t>a  evacuación del edificio, el R</w:t>
      </w:r>
      <w:r w:rsidR="00DE3F69" w:rsidRPr="008C0D4E">
        <w:t xml:space="preserve">esponsable de </w:t>
      </w:r>
      <w:r w:rsidR="00DE3F69">
        <w:t>Piso de Atención  al Público</w:t>
      </w:r>
      <w:r w:rsidR="00DE3F69" w:rsidRPr="008C0D4E">
        <w:t xml:space="preserve">  debe</w:t>
      </w:r>
      <w:r w:rsidR="00DE3F69">
        <w:t xml:space="preserve">rá informar al </w:t>
      </w:r>
      <w:ins w:id="146" w:author="Usuario" w:date="2016-08-01T17:30:00Z">
        <w:r w:rsidR="00A33F5F">
          <w:t>R</w:t>
        </w:r>
      </w:ins>
      <w:del w:id="147" w:author="Usuario" w:date="2016-08-01T17:30:00Z">
        <w:r w:rsidR="00DE3F69" w:rsidDel="00A33F5F">
          <w:delText>r</w:delText>
        </w:r>
      </w:del>
      <w:r w:rsidR="00DE3F69">
        <w:t xml:space="preserve">esponsable de </w:t>
      </w:r>
      <w:del w:id="148" w:author="Usuario" w:date="2016-08-01T17:30:00Z">
        <w:r w:rsidR="00DE3F69" w:rsidDel="00A33F5F">
          <w:delText>s</w:delText>
        </w:r>
      </w:del>
      <w:ins w:id="149" w:author="Usuario" w:date="2016-08-01T17:30:00Z">
        <w:r w:rsidR="00A33F5F">
          <w:t>S</w:t>
        </w:r>
      </w:ins>
      <w:r w:rsidR="00DE3F69">
        <w:t xml:space="preserve">ector que debe </w:t>
      </w:r>
      <w:r w:rsidR="00DE3F69" w:rsidRPr="008C0D4E">
        <w:t>conducir</w:t>
      </w:r>
      <w:r w:rsidR="00DE3F69">
        <w:t xml:space="preserve"> al grupo de personas a su cargo</w:t>
      </w:r>
      <w:r w:rsidR="00DE3F69" w:rsidRPr="008C0D4E">
        <w:t xml:space="preserve"> </w:t>
      </w:r>
      <w:r w:rsidR="00DE3F69">
        <w:t xml:space="preserve">de manera ordenada, formando una fila, </w:t>
      </w:r>
      <w:r w:rsidR="00DE3F69" w:rsidRPr="008C0D4E">
        <w:t>hacia</w:t>
      </w:r>
      <w:r w:rsidR="00DE3F69">
        <w:t xml:space="preserve"> el punto de reunión establecido. Es decir, frente a escalera de emergencia asignada. Allí esperar</w:t>
      </w:r>
      <w:ins w:id="150" w:author="Usuario" w:date="2016-08-01T17:30:00Z">
        <w:r w:rsidR="00A33F5F">
          <w:t>á</w:t>
        </w:r>
      </w:ins>
      <w:del w:id="151" w:author="Usuario" w:date="2016-08-01T17:30:00Z">
        <w:r w:rsidR="00DE3F69" w:rsidDel="00A33F5F">
          <w:delText>a</w:delText>
        </w:r>
      </w:del>
      <w:r w:rsidR="00DE3F69">
        <w:t xml:space="preserve">n las indicaciones del </w:t>
      </w:r>
      <w:del w:id="152" w:author="Usuario" w:date="2016-08-01T17:30:00Z">
        <w:r w:rsidR="00DE3F69" w:rsidDel="00A33F5F">
          <w:delText>r</w:delText>
        </w:r>
      </w:del>
      <w:ins w:id="153" w:author="Usuario" w:date="2016-08-01T17:30:00Z">
        <w:r w:rsidR="00A33F5F">
          <w:t>R</w:t>
        </w:r>
      </w:ins>
      <w:r w:rsidR="00DE3F69">
        <w:t xml:space="preserve">esponsable de Piso de Seguridad Privada. Una vez confirmada la evacuación, se procederá a dirigir a las personas hacia  la </w:t>
      </w:r>
      <w:r w:rsidR="00DE3F69">
        <w:rPr>
          <w:b/>
        </w:rPr>
        <w:t>Escalera de Emergencia</w:t>
      </w:r>
      <w:r w:rsidR="00DE3F69" w:rsidRPr="00984783">
        <w:rPr>
          <w:b/>
        </w:rPr>
        <w:t xml:space="preserve"> N°</w:t>
      </w:r>
      <w:r w:rsidR="00DE3F69">
        <w:rPr>
          <w:b/>
        </w:rPr>
        <w:t xml:space="preserve"> 29</w:t>
      </w:r>
      <w:r w:rsidR="00DE3F69" w:rsidRPr="0052230A">
        <w:t>,</w:t>
      </w:r>
      <w:r w:rsidR="00DE3F69">
        <w:t xml:space="preserve"> debiendo bajar siempre del lado derecho, dejando el espacio de la izquierda libre para el desplazamiento del </w:t>
      </w:r>
      <w:ins w:id="154" w:author="Usuario" w:date="2016-08-01T17:31:00Z">
        <w:r w:rsidR="00A33F5F">
          <w:t>P</w:t>
        </w:r>
      </w:ins>
      <w:del w:id="155" w:author="Usuario" w:date="2016-08-01T17:31:00Z">
        <w:r w:rsidR="00DE3F69" w:rsidDel="00A33F5F">
          <w:delText>p</w:delText>
        </w:r>
      </w:del>
      <w:r w:rsidR="00DE3F69">
        <w:t xml:space="preserve">ersonal de Auxilio, Cuerpo de Bomberos, etc. </w:t>
      </w:r>
      <w:ins w:id="156" w:author="Usuario" w:date="2016-08-01T17:31:00Z">
        <w:r w:rsidR="00A33F5F">
          <w:t>P</w:t>
        </w:r>
      </w:ins>
      <w:del w:id="157" w:author="Usuario" w:date="2016-08-01T17:31:00Z">
        <w:r w:rsidR="00DE3F69" w:rsidRPr="008C0D4E" w:rsidDel="00A33F5F">
          <w:delText>p</w:delText>
        </w:r>
      </w:del>
      <w:r w:rsidR="00DE3F69" w:rsidRPr="008C0D4E">
        <w:t>osteriormente el Responsable de Piso supervisar</w:t>
      </w:r>
      <w:del w:id="158" w:author="Usuario" w:date="2016-08-01T17:31:00Z">
        <w:r w:rsidR="00DE3F69" w:rsidRPr="008C0D4E" w:rsidDel="00A33F5F">
          <w:delText>a</w:delText>
        </w:r>
      </w:del>
      <w:ins w:id="159" w:author="Usuario" w:date="2016-08-01T17:31:00Z">
        <w:r w:rsidR="00A33F5F">
          <w:t>á</w:t>
        </w:r>
      </w:ins>
      <w:r w:rsidR="00DE3F69" w:rsidRPr="008C0D4E">
        <w:t xml:space="preserve"> la evacuación vertical, asegurándose que todas las personas  del sector hayan salido de sus puestos y baños.</w:t>
      </w:r>
    </w:p>
    <w:p w:rsidR="00DE3F69" w:rsidRDefault="009C2429" w:rsidP="009C2429">
      <w:pPr>
        <w:jc w:val="both"/>
      </w:pPr>
      <w:r>
        <w:rPr>
          <w:b/>
          <w:color w:val="000000" w:themeColor="text1"/>
          <w:sz w:val="24"/>
          <w:szCs w:val="24"/>
        </w:rPr>
        <w:t>N° 513</w:t>
      </w:r>
      <w:r w:rsidRPr="008872FB">
        <w:rPr>
          <w:b/>
          <w:color w:val="000000" w:themeColor="text1"/>
          <w:sz w:val="24"/>
          <w:szCs w:val="24"/>
        </w:rPr>
        <w:t xml:space="preserve"> </w:t>
      </w:r>
      <w:r w:rsidRPr="008872FB">
        <w:rPr>
          <w:b/>
          <w:sz w:val="24"/>
          <w:szCs w:val="24"/>
        </w:rPr>
        <w:t>→</w:t>
      </w:r>
      <w:r w:rsidRPr="008872FB">
        <w:t xml:space="preserve"> </w:t>
      </w:r>
      <w:r w:rsidR="00DE3F69" w:rsidRPr="008C0D4E">
        <w:t>En caso de ser necesaria l</w:t>
      </w:r>
      <w:r w:rsidR="00DE3F69">
        <w:t>a  evacuación del edificio, el R</w:t>
      </w:r>
      <w:r w:rsidR="00DE3F69" w:rsidRPr="008C0D4E">
        <w:t xml:space="preserve">esponsable de </w:t>
      </w:r>
      <w:r w:rsidR="00DE3F69">
        <w:t>Piso de Atención  al Público</w:t>
      </w:r>
      <w:r w:rsidR="00DE3F69" w:rsidRPr="008C0D4E">
        <w:t xml:space="preserve">  debe</w:t>
      </w:r>
      <w:r w:rsidR="00DE3F69">
        <w:t xml:space="preserve">rá informar al </w:t>
      </w:r>
      <w:ins w:id="160" w:author="Usuario" w:date="2016-08-01T17:31:00Z">
        <w:r w:rsidR="00A33F5F">
          <w:t>R</w:t>
        </w:r>
      </w:ins>
      <w:del w:id="161" w:author="Usuario" w:date="2016-08-01T17:31:00Z">
        <w:r w:rsidR="00DE3F69" w:rsidDel="00A33F5F">
          <w:delText>r</w:delText>
        </w:r>
      </w:del>
      <w:r w:rsidR="00DE3F69">
        <w:t xml:space="preserve">esponsable de </w:t>
      </w:r>
      <w:ins w:id="162" w:author="Usuario" w:date="2016-08-01T17:31:00Z">
        <w:r w:rsidR="00A33F5F">
          <w:t>S</w:t>
        </w:r>
      </w:ins>
      <w:del w:id="163" w:author="Usuario" w:date="2016-08-01T17:31:00Z">
        <w:r w:rsidR="00DE3F69" w:rsidDel="00A33F5F">
          <w:delText>s</w:delText>
        </w:r>
      </w:del>
      <w:r w:rsidR="00DE3F69">
        <w:t xml:space="preserve">ector que debe </w:t>
      </w:r>
      <w:r w:rsidR="00DE3F69" w:rsidRPr="008C0D4E">
        <w:t>conducir</w:t>
      </w:r>
      <w:r w:rsidR="00DE3F69">
        <w:t xml:space="preserve"> al grupo de personas a su cargo</w:t>
      </w:r>
      <w:r w:rsidR="00DE3F69" w:rsidRPr="008C0D4E">
        <w:t xml:space="preserve"> </w:t>
      </w:r>
      <w:r w:rsidR="00DE3F69">
        <w:t xml:space="preserve">de manera ordenada, formando una fila, </w:t>
      </w:r>
      <w:r w:rsidR="00DE3F69" w:rsidRPr="008C0D4E">
        <w:t>hacia</w:t>
      </w:r>
      <w:r w:rsidR="00DE3F69">
        <w:t xml:space="preserve"> el punto de reunión establecido. Es decir, frente a escalera de emergencia asignada. Allí esperar</w:t>
      </w:r>
      <w:ins w:id="164" w:author="Usuario" w:date="2016-08-01T17:31:00Z">
        <w:r w:rsidR="00A33F5F">
          <w:t>á</w:t>
        </w:r>
      </w:ins>
      <w:del w:id="165" w:author="Usuario" w:date="2016-08-01T17:31:00Z">
        <w:r w:rsidR="00DE3F69" w:rsidDel="00A33F5F">
          <w:delText>a</w:delText>
        </w:r>
      </w:del>
      <w:r w:rsidR="00DE3F69">
        <w:t xml:space="preserve">n las indicaciones del </w:t>
      </w:r>
      <w:del w:id="166" w:author="Usuario" w:date="2016-08-01T17:31:00Z">
        <w:r w:rsidR="00DE3F69" w:rsidDel="00A33F5F">
          <w:delText>r</w:delText>
        </w:r>
      </w:del>
      <w:ins w:id="167" w:author="Usuario" w:date="2016-08-01T17:31:00Z">
        <w:r w:rsidR="00A33F5F">
          <w:t>R</w:t>
        </w:r>
      </w:ins>
      <w:r w:rsidR="00DE3F69">
        <w:t xml:space="preserve">esponsable de Piso de Seguridad Privada. Una vez confirmada la evacuación, se procederá a dirigir a las personas hacia  la </w:t>
      </w:r>
      <w:r w:rsidR="00DE3F69">
        <w:rPr>
          <w:b/>
        </w:rPr>
        <w:t>Escalera de Emergencia</w:t>
      </w:r>
      <w:r w:rsidR="00DE3F69" w:rsidRPr="00984783">
        <w:rPr>
          <w:b/>
        </w:rPr>
        <w:t xml:space="preserve"> N°</w:t>
      </w:r>
      <w:r w:rsidR="00DE3F69">
        <w:rPr>
          <w:b/>
        </w:rPr>
        <w:t xml:space="preserve"> 28</w:t>
      </w:r>
      <w:r w:rsidR="00DE3F69" w:rsidRPr="0052230A">
        <w:t>,</w:t>
      </w:r>
      <w:r w:rsidR="00DE3F69">
        <w:t xml:space="preserve"> debiendo bajar siempre del lado derecho, dejando el espacio de la izquierda libre para el desplazamiento del </w:t>
      </w:r>
      <w:ins w:id="168" w:author="Usuario" w:date="2016-08-01T17:31:00Z">
        <w:r w:rsidR="00A33F5F">
          <w:t>P</w:t>
        </w:r>
      </w:ins>
      <w:del w:id="169" w:author="Usuario" w:date="2016-08-01T17:31:00Z">
        <w:r w:rsidR="00DE3F69" w:rsidDel="00A33F5F">
          <w:delText>p</w:delText>
        </w:r>
      </w:del>
      <w:r w:rsidR="00DE3F69">
        <w:t xml:space="preserve">ersonal de Auxilio, Cuerpo de Bomberos, etc. </w:t>
      </w:r>
      <w:ins w:id="170" w:author="Usuario" w:date="2016-08-01T17:31:00Z">
        <w:r w:rsidR="00A33F5F">
          <w:t>P</w:t>
        </w:r>
      </w:ins>
      <w:del w:id="171" w:author="Usuario" w:date="2016-08-01T17:31:00Z">
        <w:r w:rsidR="00DE3F69" w:rsidRPr="008C0D4E" w:rsidDel="00A33F5F">
          <w:delText>p</w:delText>
        </w:r>
      </w:del>
      <w:r w:rsidR="00DE3F69" w:rsidRPr="008C0D4E">
        <w:t>osteriormente el Responsable de Piso supervisar</w:t>
      </w:r>
      <w:del w:id="172" w:author="Usuario" w:date="2016-08-01T17:31:00Z">
        <w:r w:rsidR="00DE3F69" w:rsidRPr="008C0D4E" w:rsidDel="00A33F5F">
          <w:delText>a</w:delText>
        </w:r>
      </w:del>
      <w:ins w:id="173" w:author="Usuario" w:date="2016-08-01T17:31:00Z">
        <w:r w:rsidR="00A33F5F">
          <w:t>á</w:t>
        </w:r>
      </w:ins>
      <w:r w:rsidR="00DE3F69" w:rsidRPr="008C0D4E">
        <w:t xml:space="preserve"> la evacuación vertical, asegurándose que todas las personas  del sector hayan salido de sus puestos y baños.</w:t>
      </w:r>
    </w:p>
    <w:p w:rsidR="009C2429" w:rsidRPr="00A23D06" w:rsidRDefault="00A23D06" w:rsidP="00E67267">
      <w:pPr>
        <w:spacing w:after="0"/>
        <w:jc w:val="both"/>
        <w:rPr>
          <w:b/>
          <w:i/>
          <w:color w:val="1F497D" w:themeColor="text2"/>
          <w:sz w:val="28"/>
          <w:szCs w:val="28"/>
        </w:rPr>
      </w:pPr>
      <w:r w:rsidRPr="00A23D06">
        <w:rPr>
          <w:b/>
          <w:i/>
          <w:color w:val="1F497D" w:themeColor="text2"/>
          <w:sz w:val="28"/>
          <w:szCs w:val="28"/>
        </w:rPr>
        <w:t>AUDITORIOS</w:t>
      </w:r>
      <w:r>
        <w:rPr>
          <w:b/>
          <w:i/>
          <w:color w:val="1F497D" w:themeColor="text2"/>
          <w:sz w:val="28"/>
          <w:szCs w:val="28"/>
        </w:rPr>
        <w:t xml:space="preserve"> -</w:t>
      </w:r>
      <w:r w:rsidRPr="00A23D06">
        <w:rPr>
          <w:b/>
          <w:i/>
          <w:color w:val="1F497D" w:themeColor="text2"/>
          <w:sz w:val="28"/>
          <w:szCs w:val="28"/>
        </w:rPr>
        <w:t xml:space="preserve"> PISO</w:t>
      </w:r>
      <w:r>
        <w:rPr>
          <w:b/>
          <w:i/>
          <w:color w:val="1F497D" w:themeColor="text2"/>
          <w:sz w:val="28"/>
          <w:szCs w:val="28"/>
        </w:rPr>
        <w:t xml:space="preserve"> 6</w:t>
      </w:r>
    </w:p>
    <w:p w:rsidR="00DE3F69" w:rsidRDefault="009C2429" w:rsidP="00E67267">
      <w:pPr>
        <w:spacing w:after="0"/>
        <w:jc w:val="both"/>
      </w:pPr>
      <w:r>
        <w:rPr>
          <w:b/>
          <w:color w:val="000000" w:themeColor="text1"/>
          <w:sz w:val="24"/>
          <w:szCs w:val="24"/>
        </w:rPr>
        <w:t>N° 612</w:t>
      </w:r>
      <w:r w:rsidRPr="008872FB">
        <w:rPr>
          <w:b/>
          <w:color w:val="000000" w:themeColor="text1"/>
          <w:sz w:val="24"/>
          <w:szCs w:val="24"/>
        </w:rPr>
        <w:t xml:space="preserve"> </w:t>
      </w:r>
      <w:r w:rsidRPr="008872FB">
        <w:rPr>
          <w:b/>
          <w:sz w:val="24"/>
          <w:szCs w:val="24"/>
        </w:rPr>
        <w:t>→</w:t>
      </w:r>
      <w:r w:rsidR="00DE3F69" w:rsidRPr="00DE3F69">
        <w:t xml:space="preserve"> </w:t>
      </w:r>
      <w:r w:rsidR="00DE3F69" w:rsidRPr="008C0D4E">
        <w:t>En caso de ser necesaria l</w:t>
      </w:r>
      <w:r w:rsidR="00DE3F69">
        <w:t>a  evacuación del edificio, el R</w:t>
      </w:r>
      <w:r w:rsidR="00DE3F69" w:rsidRPr="008C0D4E">
        <w:t xml:space="preserve">esponsable de </w:t>
      </w:r>
      <w:r w:rsidR="00DE3F69">
        <w:t>Piso de Atención  al Público</w:t>
      </w:r>
      <w:r w:rsidR="00DE3F69" w:rsidRPr="008C0D4E">
        <w:t xml:space="preserve">  debe</w:t>
      </w:r>
      <w:r w:rsidR="00DE3F69">
        <w:t xml:space="preserve">rá informar al </w:t>
      </w:r>
      <w:ins w:id="174" w:author="Usuario" w:date="2016-08-01T17:32:00Z">
        <w:r w:rsidR="00A33F5F">
          <w:t>R</w:t>
        </w:r>
      </w:ins>
      <w:del w:id="175" w:author="Usuario" w:date="2016-08-01T17:32:00Z">
        <w:r w:rsidR="00DE3F69" w:rsidDel="00A33F5F">
          <w:delText>r</w:delText>
        </w:r>
      </w:del>
      <w:r w:rsidR="00DE3F69">
        <w:t xml:space="preserve">esponsable de </w:t>
      </w:r>
      <w:ins w:id="176" w:author="Usuario" w:date="2016-08-01T17:32:00Z">
        <w:r w:rsidR="00A33F5F">
          <w:t>S</w:t>
        </w:r>
      </w:ins>
      <w:del w:id="177" w:author="Usuario" w:date="2016-08-01T17:32:00Z">
        <w:r w:rsidR="00DE3F69" w:rsidDel="00A33F5F">
          <w:delText>s</w:delText>
        </w:r>
      </w:del>
      <w:r w:rsidR="00DE3F69">
        <w:t xml:space="preserve">ector que debe </w:t>
      </w:r>
      <w:r w:rsidR="00DE3F69" w:rsidRPr="008C0D4E">
        <w:t>conducir</w:t>
      </w:r>
      <w:r w:rsidR="00DE3F69">
        <w:t xml:space="preserve"> al grupo de personas a su cargo</w:t>
      </w:r>
      <w:r w:rsidR="00DE3F69" w:rsidRPr="008C0D4E">
        <w:t xml:space="preserve"> </w:t>
      </w:r>
      <w:r w:rsidR="00DE3F69">
        <w:t xml:space="preserve">de manera ordenada, formando una fila, </w:t>
      </w:r>
      <w:r w:rsidR="00DE3F69" w:rsidRPr="008C0D4E">
        <w:t>hacia</w:t>
      </w:r>
      <w:r w:rsidR="00DE3F69">
        <w:t xml:space="preserve"> el punto de reunión establecido. Es decir, frente a escalera de emergencia asignada. Allí esperar</w:t>
      </w:r>
      <w:ins w:id="178" w:author="Usuario" w:date="2016-08-01T17:32:00Z">
        <w:r w:rsidR="00A33F5F">
          <w:t>á</w:t>
        </w:r>
      </w:ins>
      <w:del w:id="179" w:author="Usuario" w:date="2016-08-01T17:32:00Z">
        <w:r w:rsidR="00DE3F69" w:rsidDel="00A33F5F">
          <w:delText>a</w:delText>
        </w:r>
      </w:del>
      <w:r w:rsidR="00DE3F69">
        <w:t xml:space="preserve">n las indicaciones del </w:t>
      </w:r>
      <w:del w:id="180" w:author="Usuario" w:date="2016-08-01T17:32:00Z">
        <w:r w:rsidR="00DE3F69" w:rsidDel="00A33F5F">
          <w:delText>r</w:delText>
        </w:r>
      </w:del>
      <w:ins w:id="181" w:author="Usuario" w:date="2016-08-01T17:32:00Z">
        <w:r w:rsidR="00A33F5F">
          <w:t>R</w:t>
        </w:r>
      </w:ins>
      <w:r w:rsidR="00DE3F69">
        <w:t xml:space="preserve">esponsable de </w:t>
      </w:r>
      <w:r w:rsidR="00DE3F69">
        <w:lastRenderedPageBreak/>
        <w:t xml:space="preserve">Piso de Seguridad Privada. Una vez confirmada la evacuación, se procederá a dirigir a las personas hacia  la </w:t>
      </w:r>
      <w:r w:rsidR="00DE3F69">
        <w:rPr>
          <w:b/>
        </w:rPr>
        <w:t>Escalera de Emergencia</w:t>
      </w:r>
      <w:r w:rsidR="00DE3F69" w:rsidRPr="00984783">
        <w:rPr>
          <w:b/>
        </w:rPr>
        <w:t xml:space="preserve"> N°</w:t>
      </w:r>
      <w:r w:rsidR="00DE3F69">
        <w:rPr>
          <w:b/>
        </w:rPr>
        <w:t xml:space="preserve"> 12</w:t>
      </w:r>
      <w:r w:rsidR="00DE3F69" w:rsidRPr="0052230A">
        <w:t>,</w:t>
      </w:r>
      <w:r w:rsidR="00DE3F69">
        <w:t xml:space="preserve"> debiendo bajar siempre del lado derecho, dejando el espacio de la izquierda libre para el desplazamiento del </w:t>
      </w:r>
      <w:ins w:id="182" w:author="Usuario" w:date="2016-08-01T17:32:00Z">
        <w:r w:rsidR="00A33F5F">
          <w:t>P</w:t>
        </w:r>
      </w:ins>
      <w:del w:id="183" w:author="Usuario" w:date="2016-08-01T17:32:00Z">
        <w:r w:rsidR="00DE3F69" w:rsidDel="00A33F5F">
          <w:delText>p</w:delText>
        </w:r>
      </w:del>
      <w:r w:rsidR="00DE3F69">
        <w:t xml:space="preserve">ersonal de Auxilio, Cuerpo de Bomberos, etc. </w:t>
      </w:r>
      <w:del w:id="184" w:author="Usuario" w:date="2016-08-01T17:32:00Z">
        <w:r w:rsidR="00DE3F69" w:rsidRPr="008C0D4E" w:rsidDel="00A33F5F">
          <w:delText xml:space="preserve">posteriormente </w:delText>
        </w:r>
      </w:del>
      <w:r w:rsidR="00DE3F69" w:rsidRPr="008C0D4E">
        <w:t xml:space="preserve">el </w:t>
      </w:r>
      <w:del w:id="185" w:author="Usuario" w:date="2016-08-01T17:33:00Z">
        <w:r w:rsidR="00DE3F69" w:rsidRPr="008C0D4E" w:rsidDel="00A33F5F">
          <w:delText>R</w:delText>
        </w:r>
      </w:del>
      <w:ins w:id="186" w:author="Usuario" w:date="2016-08-01T17:33:00Z">
        <w:r w:rsidR="00A33F5F">
          <w:t>R</w:t>
        </w:r>
      </w:ins>
      <w:r w:rsidR="00DE3F69" w:rsidRPr="008C0D4E">
        <w:t>esponsable de Piso supervisar</w:t>
      </w:r>
      <w:del w:id="187" w:author="Usuario" w:date="2016-08-01T17:32:00Z">
        <w:r w:rsidR="00DE3F69" w:rsidRPr="008C0D4E" w:rsidDel="00A33F5F">
          <w:delText>a</w:delText>
        </w:r>
      </w:del>
      <w:ins w:id="188" w:author="Usuario" w:date="2016-08-01T17:32:00Z">
        <w:r w:rsidR="00A33F5F">
          <w:t>á</w:t>
        </w:r>
      </w:ins>
      <w:r w:rsidR="00DE3F69" w:rsidRPr="008C0D4E">
        <w:t xml:space="preserve"> la evacuación vertical, asegurándose que todas las personas  del sector hayan salido de sus puestos y baños.</w:t>
      </w:r>
    </w:p>
    <w:p w:rsidR="00DE3F69" w:rsidRDefault="009C2429" w:rsidP="009C2429">
      <w:pPr>
        <w:jc w:val="both"/>
      </w:pPr>
      <w:r>
        <w:rPr>
          <w:b/>
          <w:color w:val="000000" w:themeColor="text1"/>
          <w:sz w:val="24"/>
          <w:szCs w:val="24"/>
        </w:rPr>
        <w:t>N° 614</w:t>
      </w:r>
      <w:r w:rsidRPr="008872FB">
        <w:rPr>
          <w:b/>
          <w:color w:val="000000" w:themeColor="text1"/>
          <w:sz w:val="24"/>
          <w:szCs w:val="24"/>
        </w:rPr>
        <w:t xml:space="preserve"> </w:t>
      </w:r>
      <w:r w:rsidRPr="008872FB">
        <w:rPr>
          <w:b/>
          <w:sz w:val="24"/>
          <w:szCs w:val="24"/>
        </w:rPr>
        <w:t>→</w:t>
      </w:r>
      <w:r w:rsidRPr="008872FB">
        <w:t xml:space="preserve"> </w:t>
      </w:r>
      <w:r w:rsidR="00DE3F69" w:rsidRPr="008C0D4E">
        <w:t>En caso de ser necesaria l</w:t>
      </w:r>
      <w:r w:rsidR="00DE3F69">
        <w:t>a  evacuación del edificio, el R</w:t>
      </w:r>
      <w:r w:rsidR="00DE3F69" w:rsidRPr="008C0D4E">
        <w:t xml:space="preserve">esponsable de </w:t>
      </w:r>
      <w:r w:rsidR="00DE3F69">
        <w:t>Piso de Atención  al Público</w:t>
      </w:r>
      <w:r w:rsidR="00DE3F69" w:rsidRPr="008C0D4E">
        <w:t xml:space="preserve">  debe</w:t>
      </w:r>
      <w:r w:rsidR="00DE3F69">
        <w:t xml:space="preserve">rá informar al </w:t>
      </w:r>
      <w:del w:id="189" w:author="Usuario" w:date="2016-08-01T17:32:00Z">
        <w:r w:rsidR="00DE3F69" w:rsidDel="00A33F5F">
          <w:delText>r</w:delText>
        </w:r>
      </w:del>
      <w:ins w:id="190" w:author="Usuario" w:date="2016-08-01T17:32:00Z">
        <w:r w:rsidR="00A33F5F">
          <w:t>R</w:t>
        </w:r>
      </w:ins>
      <w:r w:rsidR="00DE3F69">
        <w:t xml:space="preserve">esponsable de sector que debe </w:t>
      </w:r>
      <w:r w:rsidR="00DE3F69" w:rsidRPr="008C0D4E">
        <w:t>conducir</w:t>
      </w:r>
      <w:r w:rsidR="00DE3F69">
        <w:t xml:space="preserve"> al grupo de personas a su cargo</w:t>
      </w:r>
      <w:r w:rsidR="00DE3F69" w:rsidRPr="008C0D4E">
        <w:t xml:space="preserve"> </w:t>
      </w:r>
      <w:r w:rsidR="00DE3F69">
        <w:t xml:space="preserve">de manera ordenada, formando una fila, </w:t>
      </w:r>
      <w:r w:rsidR="00DE3F69" w:rsidRPr="008C0D4E">
        <w:t>hacia</w:t>
      </w:r>
      <w:r w:rsidR="00DE3F69">
        <w:t xml:space="preserve"> el punto de reunión establecido. Es decir, frente a escalera de emergencia asignada. Allí esperar</w:t>
      </w:r>
      <w:ins w:id="191" w:author="Usuario" w:date="2016-08-01T17:33:00Z">
        <w:r w:rsidR="00A33F5F">
          <w:t>á</w:t>
        </w:r>
      </w:ins>
      <w:del w:id="192" w:author="Usuario" w:date="2016-08-01T17:33:00Z">
        <w:r w:rsidR="00DE3F69" w:rsidDel="00A33F5F">
          <w:delText>a</w:delText>
        </w:r>
      </w:del>
      <w:r w:rsidR="00DE3F69">
        <w:t xml:space="preserve">n las indicaciones del </w:t>
      </w:r>
      <w:del w:id="193" w:author="Usuario" w:date="2016-08-01T17:33:00Z">
        <w:r w:rsidR="00DE3F69" w:rsidDel="00A33F5F">
          <w:delText>r</w:delText>
        </w:r>
      </w:del>
      <w:ins w:id="194" w:author="Usuario" w:date="2016-08-01T17:33:00Z">
        <w:r w:rsidR="00A33F5F">
          <w:t>R</w:t>
        </w:r>
      </w:ins>
      <w:r w:rsidR="00DE3F69">
        <w:t xml:space="preserve">esponsable de Piso de Seguridad Privada. Una vez confirmada la evacuación, se procederá a dirigir a las personas hacia  la </w:t>
      </w:r>
      <w:r w:rsidR="00DE3F69">
        <w:rPr>
          <w:b/>
        </w:rPr>
        <w:t>Escalera de Emergencia</w:t>
      </w:r>
      <w:r w:rsidR="00DE3F69" w:rsidRPr="00984783">
        <w:rPr>
          <w:b/>
        </w:rPr>
        <w:t xml:space="preserve"> N°</w:t>
      </w:r>
      <w:r w:rsidR="00DE3F69">
        <w:rPr>
          <w:b/>
        </w:rPr>
        <w:t xml:space="preserve"> 11</w:t>
      </w:r>
      <w:r w:rsidR="00DE3F69" w:rsidRPr="0052230A">
        <w:t>,</w:t>
      </w:r>
      <w:r w:rsidR="00DE3F69">
        <w:t xml:space="preserve"> debiendo bajar siempre del lado derecho, dejando el espacio de la izquierda libre para el desplazamiento del </w:t>
      </w:r>
      <w:del w:id="195" w:author="Usuario" w:date="2016-08-01T17:33:00Z">
        <w:r w:rsidR="00DE3F69" w:rsidDel="00A33F5F">
          <w:delText>p</w:delText>
        </w:r>
      </w:del>
      <w:ins w:id="196" w:author="Usuario" w:date="2016-08-01T17:33:00Z">
        <w:r w:rsidR="00A33F5F">
          <w:t>P</w:t>
        </w:r>
      </w:ins>
      <w:r w:rsidR="00DE3F69">
        <w:t xml:space="preserve">ersonal de Auxilio, Cuerpo de Bomberos, etc. </w:t>
      </w:r>
      <w:ins w:id="197" w:author="Usuario" w:date="2016-08-01T17:33:00Z">
        <w:r w:rsidR="00A33F5F">
          <w:t>P</w:t>
        </w:r>
      </w:ins>
      <w:del w:id="198" w:author="Usuario" w:date="2016-08-01T17:33:00Z">
        <w:r w:rsidR="00DE3F69" w:rsidRPr="008C0D4E" w:rsidDel="00A33F5F">
          <w:delText>p</w:delText>
        </w:r>
      </w:del>
      <w:r w:rsidR="00DE3F69" w:rsidRPr="008C0D4E">
        <w:t>osteriormente el Responsable de Piso supervisar</w:t>
      </w:r>
      <w:ins w:id="199" w:author="Usuario" w:date="2016-08-01T17:33:00Z">
        <w:r w:rsidR="00A33F5F">
          <w:t>á</w:t>
        </w:r>
      </w:ins>
      <w:del w:id="200" w:author="Usuario" w:date="2016-08-01T17:33:00Z">
        <w:r w:rsidR="00DE3F69" w:rsidRPr="008C0D4E" w:rsidDel="00A33F5F">
          <w:delText>a</w:delText>
        </w:r>
      </w:del>
      <w:r w:rsidR="00DE3F69" w:rsidRPr="008C0D4E">
        <w:t xml:space="preserve"> la evacuación vertical, asegurándose que todas las personas  del sector hayan salido de sus puestos y baños.</w:t>
      </w:r>
    </w:p>
    <w:p w:rsidR="00E84CF9" w:rsidRDefault="00E67267" w:rsidP="00E84CF9">
      <w:r w:rsidRPr="00A23D06">
        <w:rPr>
          <w:b/>
          <w:color w:val="1F497D" w:themeColor="text2"/>
          <w:sz w:val="28"/>
          <w:szCs w:val="28"/>
        </w:rPr>
        <w:t>SALAS CON MAYOR CONCENTRACIÓN DE PÚBLICO</w:t>
      </w:r>
    </w:p>
    <w:p w:rsidR="009C2429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3</w:t>
      </w:r>
      <w:r w:rsidR="006949CE">
        <w:rPr>
          <w:b/>
          <w:color w:val="1F497D" w:themeColor="text2"/>
          <w:sz w:val="28"/>
          <w:szCs w:val="28"/>
        </w:rPr>
        <w:t>°</w:t>
      </w:r>
      <w:r>
        <w:rPr>
          <w:b/>
          <w:color w:val="1F497D" w:themeColor="text2"/>
          <w:sz w:val="28"/>
          <w:szCs w:val="28"/>
        </w:rPr>
        <w:t xml:space="preserve"> SS Industrial  - Lado Alem</w:t>
      </w:r>
    </w:p>
    <w:p w:rsidR="009C2429" w:rsidRPr="00E84CF9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4"/>
          <w:szCs w:val="24"/>
        </w:rPr>
      </w:pPr>
      <w:r w:rsidRPr="00E84CF9">
        <w:rPr>
          <w:b/>
          <w:color w:val="1F497D" w:themeColor="text2"/>
          <w:sz w:val="24"/>
          <w:szCs w:val="24"/>
        </w:rPr>
        <w:t>Salas 301</w:t>
      </w:r>
      <w:r w:rsidR="00DE3F69" w:rsidRPr="00E84CF9">
        <w:rPr>
          <w:b/>
          <w:color w:val="1F497D" w:themeColor="text2"/>
          <w:sz w:val="24"/>
          <w:szCs w:val="24"/>
        </w:rPr>
        <w:t xml:space="preserve">, </w:t>
      </w:r>
      <w:r w:rsidRPr="00E84CF9">
        <w:rPr>
          <w:b/>
          <w:color w:val="1F497D" w:themeColor="text2"/>
          <w:sz w:val="24"/>
          <w:szCs w:val="24"/>
        </w:rPr>
        <w:t>302</w:t>
      </w:r>
    </w:p>
    <w:p w:rsidR="00DE3F69" w:rsidRPr="00273E2B" w:rsidRDefault="00DE3F69" w:rsidP="00DE3F69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201" w:author="Usuario" w:date="2016-08-01T17:33:00Z">
        <w:r w:rsidR="00A33F5F">
          <w:t>R</w:t>
        </w:r>
      </w:ins>
      <w:del w:id="202" w:author="Usuario" w:date="2016-08-01T17:33:00Z">
        <w:r w:rsidDel="00A33F5F">
          <w:delText>r</w:delText>
        </w:r>
      </w:del>
      <w:r>
        <w:t xml:space="preserve">esponsable de </w:t>
      </w:r>
      <w:del w:id="203" w:author="Usuario" w:date="2016-08-01T17:34:00Z">
        <w:r w:rsidDel="00A33F5F">
          <w:delText>s</w:delText>
        </w:r>
      </w:del>
      <w:ins w:id="204" w:author="Usuario" w:date="2016-08-01T17:34:00Z">
        <w:r w:rsidR="00A33F5F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205" w:author="Usuario" w:date="2016-08-01T17:34:00Z">
        <w:r w:rsidDel="00A33F5F">
          <w:delText>a</w:delText>
        </w:r>
      </w:del>
      <w:ins w:id="206" w:author="Usuario" w:date="2016-08-01T17:34:00Z">
        <w:r w:rsidR="00A33F5F">
          <w:t>á</w:t>
        </w:r>
      </w:ins>
      <w:r>
        <w:t xml:space="preserve">n las indicaciones del </w:t>
      </w:r>
      <w:ins w:id="207" w:author="Usuario" w:date="2016-08-01T17:34:00Z">
        <w:r w:rsidR="00A33F5F">
          <w:t>R</w:t>
        </w:r>
      </w:ins>
      <w:del w:id="208" w:author="Usuario" w:date="2016-08-01T17:34:00Z">
        <w:r w:rsidDel="00A33F5F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5</w:t>
      </w:r>
      <w:r w:rsidRPr="0052230A">
        <w:t>,</w:t>
      </w:r>
      <w:r>
        <w:t xml:space="preserve"> debiendo </w:t>
      </w:r>
      <w:del w:id="209" w:author="Usuario" w:date="2016-08-01T17:34:00Z">
        <w:r w:rsidDel="00A33F5F">
          <w:delText xml:space="preserve">bajar </w:delText>
        </w:r>
      </w:del>
      <w:ins w:id="210" w:author="Usuario" w:date="2016-08-01T17:34:00Z">
        <w:r w:rsidR="00A33F5F">
          <w:t xml:space="preserve">subir </w:t>
        </w:r>
      </w:ins>
      <w:r>
        <w:t xml:space="preserve">siempre del lado derecho, dejando el espacio de la izquierda libre para el desplazamiento del </w:t>
      </w:r>
      <w:ins w:id="211" w:author="Usuario" w:date="2016-08-01T17:34:00Z">
        <w:r w:rsidR="00A33F5F">
          <w:t>P</w:t>
        </w:r>
      </w:ins>
      <w:del w:id="212" w:author="Usuario" w:date="2016-08-01T17:34:00Z">
        <w:r w:rsidDel="00A33F5F">
          <w:delText>p</w:delText>
        </w:r>
      </w:del>
      <w:r>
        <w:t xml:space="preserve">ersonal de Auxilio, Cuerpo de Bomberos, etc. </w:t>
      </w:r>
      <w:del w:id="213" w:author="Usuario" w:date="2016-08-01T17:34:00Z">
        <w:r w:rsidRPr="008C0D4E" w:rsidDel="00A33F5F">
          <w:delText>p</w:delText>
        </w:r>
      </w:del>
      <w:ins w:id="214" w:author="Usuario" w:date="2016-08-01T17:34:00Z">
        <w:r w:rsidR="00A33F5F">
          <w:t>P</w:t>
        </w:r>
      </w:ins>
      <w:r w:rsidRPr="008C0D4E">
        <w:t>osteriormente el Responsable de Piso supervisar</w:t>
      </w:r>
      <w:ins w:id="215" w:author="Usuario" w:date="2016-08-01T17:34:00Z">
        <w:r w:rsidR="00A33F5F">
          <w:t>á</w:t>
        </w:r>
      </w:ins>
      <w:del w:id="216" w:author="Usuario" w:date="2016-08-01T17:34:00Z">
        <w:r w:rsidRPr="008C0D4E" w:rsidDel="00A33F5F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3</w:t>
      </w:r>
      <w:r w:rsidR="006949CE">
        <w:rPr>
          <w:b/>
          <w:color w:val="1F497D" w:themeColor="text2"/>
          <w:sz w:val="28"/>
          <w:szCs w:val="28"/>
        </w:rPr>
        <w:t>°</w:t>
      </w:r>
      <w:r>
        <w:rPr>
          <w:b/>
          <w:color w:val="1F497D" w:themeColor="text2"/>
          <w:sz w:val="28"/>
          <w:szCs w:val="28"/>
        </w:rPr>
        <w:t xml:space="preserve"> SS Industrial  - Sarmiento</w:t>
      </w:r>
    </w:p>
    <w:p w:rsidR="009C2429" w:rsidRPr="00E84CF9" w:rsidRDefault="00DE3F6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4"/>
          <w:szCs w:val="24"/>
        </w:rPr>
      </w:pPr>
      <w:r w:rsidRPr="00E84CF9">
        <w:rPr>
          <w:b/>
          <w:color w:val="1F497D" w:themeColor="text2"/>
          <w:sz w:val="24"/>
          <w:szCs w:val="24"/>
        </w:rPr>
        <w:t xml:space="preserve">Salas 306, 307, </w:t>
      </w:r>
      <w:r w:rsidR="009C2429" w:rsidRPr="00E84CF9">
        <w:rPr>
          <w:b/>
          <w:color w:val="1F497D" w:themeColor="text2"/>
          <w:sz w:val="24"/>
          <w:szCs w:val="24"/>
        </w:rPr>
        <w:t>308</w:t>
      </w:r>
    </w:p>
    <w:p w:rsidR="00DE3F69" w:rsidRDefault="00DE3F69" w:rsidP="00DE3F69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217" w:author="Usuario" w:date="2016-08-01T17:34:00Z">
        <w:r w:rsidR="00A33F5F">
          <w:t>R</w:t>
        </w:r>
      </w:ins>
      <w:del w:id="218" w:author="Usuario" w:date="2016-08-01T17:34:00Z">
        <w:r w:rsidDel="00A33F5F">
          <w:delText>r</w:delText>
        </w:r>
      </w:del>
      <w:r>
        <w:t xml:space="preserve">esponsable de </w:t>
      </w:r>
      <w:ins w:id="219" w:author="Usuario" w:date="2016-08-01T17:34:00Z">
        <w:r w:rsidR="00A33F5F">
          <w:t>S</w:t>
        </w:r>
      </w:ins>
      <w:del w:id="220" w:author="Usuario" w:date="2016-08-01T17:34:00Z">
        <w:r w:rsidDel="00A33F5F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221" w:author="Usuario" w:date="2016-08-01T17:35:00Z">
        <w:r w:rsidR="00AF2FD5">
          <w:t>á</w:t>
        </w:r>
      </w:ins>
      <w:del w:id="222" w:author="Usuario" w:date="2016-08-01T17:35:00Z">
        <w:r w:rsidDel="00AF2FD5">
          <w:delText>a</w:delText>
        </w:r>
      </w:del>
      <w:r>
        <w:t xml:space="preserve">n las indicaciones del </w:t>
      </w:r>
      <w:del w:id="223" w:author="Usuario" w:date="2016-08-01T17:35:00Z">
        <w:r w:rsidDel="00AF2FD5">
          <w:delText>r</w:delText>
        </w:r>
      </w:del>
      <w:ins w:id="224" w:author="Usuario" w:date="2016-08-01T17:35:00Z">
        <w:r w:rsidR="00AF2FD5">
          <w:t>R</w:t>
        </w:r>
      </w:ins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5</w:t>
      </w:r>
      <w:r w:rsidRPr="0052230A">
        <w:t>,</w:t>
      </w:r>
      <w:r>
        <w:t xml:space="preserve"> debiendo </w:t>
      </w:r>
      <w:del w:id="225" w:author="Usuario" w:date="2016-08-01T17:35:00Z">
        <w:r w:rsidDel="00A33F5F">
          <w:delText xml:space="preserve">bajar </w:delText>
        </w:r>
      </w:del>
      <w:ins w:id="226" w:author="Usuario" w:date="2016-08-01T17:35:00Z">
        <w:r w:rsidR="00A33F5F">
          <w:t xml:space="preserve">subir </w:t>
        </w:r>
      </w:ins>
      <w:r>
        <w:t xml:space="preserve">siempre del lado derecho, dejando el espacio de la izquierda libre para el desplazamiento del </w:t>
      </w:r>
      <w:ins w:id="227" w:author="Usuario" w:date="2016-08-01T17:35:00Z">
        <w:r w:rsidR="00AF2FD5">
          <w:t>P</w:t>
        </w:r>
      </w:ins>
      <w:del w:id="228" w:author="Usuario" w:date="2016-08-01T17:35:00Z">
        <w:r w:rsidDel="00AF2FD5">
          <w:delText>p</w:delText>
        </w:r>
      </w:del>
      <w:r>
        <w:t xml:space="preserve">ersonal de Auxilio, Cuerpo de Bomberos, etc. </w:t>
      </w:r>
      <w:ins w:id="229" w:author="Usuario" w:date="2016-08-01T17:35:00Z">
        <w:r w:rsidR="00AF2FD5">
          <w:t>P</w:t>
        </w:r>
      </w:ins>
      <w:del w:id="230" w:author="Usuario" w:date="2016-08-01T17:35:00Z">
        <w:r w:rsidRPr="008C0D4E" w:rsidDel="00AF2FD5">
          <w:delText>p</w:delText>
        </w:r>
      </w:del>
      <w:r w:rsidRPr="008C0D4E">
        <w:t>osteriormente el Responsable de Piso supervisar</w:t>
      </w:r>
      <w:ins w:id="231" w:author="Usuario" w:date="2016-08-01T17:35:00Z">
        <w:r w:rsidR="00AF2FD5">
          <w:t>á</w:t>
        </w:r>
      </w:ins>
      <w:del w:id="232" w:author="Usuario" w:date="2016-08-01T17:35:00Z">
        <w:r w:rsidRPr="008C0D4E" w:rsidDel="00AF2FD5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E67267" w:rsidRDefault="00E67267" w:rsidP="00DE3F69">
      <w:pPr>
        <w:jc w:val="both"/>
        <w:rPr>
          <w:b/>
          <w:color w:val="1F497D" w:themeColor="text2"/>
          <w:sz w:val="28"/>
          <w:szCs w:val="28"/>
        </w:rPr>
      </w:pPr>
    </w:p>
    <w:p w:rsidR="009C2429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lastRenderedPageBreak/>
        <w:t>3</w:t>
      </w:r>
      <w:r w:rsidR="006949CE">
        <w:rPr>
          <w:b/>
          <w:color w:val="1F497D" w:themeColor="text2"/>
          <w:sz w:val="28"/>
          <w:szCs w:val="28"/>
        </w:rPr>
        <w:t>°</w:t>
      </w:r>
      <w:r>
        <w:rPr>
          <w:b/>
          <w:color w:val="1F497D" w:themeColor="text2"/>
          <w:sz w:val="28"/>
          <w:szCs w:val="28"/>
        </w:rPr>
        <w:t xml:space="preserve"> SS Industrial  - Sarmiento</w:t>
      </w:r>
    </w:p>
    <w:p w:rsidR="009C2429" w:rsidRPr="00E84CF9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4"/>
          <w:szCs w:val="24"/>
        </w:rPr>
      </w:pPr>
      <w:r w:rsidRPr="00E84CF9">
        <w:rPr>
          <w:b/>
          <w:color w:val="1F497D" w:themeColor="text2"/>
          <w:sz w:val="24"/>
          <w:szCs w:val="24"/>
        </w:rPr>
        <w:t xml:space="preserve">Salas 305 </w:t>
      </w:r>
      <w:r w:rsidR="00E84CF9">
        <w:rPr>
          <w:b/>
          <w:color w:val="1F497D" w:themeColor="text2"/>
          <w:sz w:val="24"/>
          <w:szCs w:val="24"/>
        </w:rPr>
        <w:t>-</w:t>
      </w:r>
      <w:r w:rsidRPr="00E84CF9">
        <w:rPr>
          <w:b/>
          <w:color w:val="1F497D" w:themeColor="text2"/>
          <w:sz w:val="24"/>
          <w:szCs w:val="24"/>
        </w:rPr>
        <w:t xml:space="preserve"> UTA</w:t>
      </w:r>
    </w:p>
    <w:p w:rsidR="00DE3F69" w:rsidRPr="00DE3F69" w:rsidRDefault="00DE3F69" w:rsidP="00DE3F69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233" w:author="Usuario" w:date="2016-08-01T17:35:00Z">
        <w:r w:rsidR="00AF2FD5">
          <w:t>R</w:t>
        </w:r>
      </w:ins>
      <w:del w:id="234" w:author="Usuario" w:date="2016-08-01T17:35:00Z">
        <w:r w:rsidDel="00AF2FD5">
          <w:delText>r</w:delText>
        </w:r>
      </w:del>
      <w:r>
        <w:t xml:space="preserve">esponsable de </w:t>
      </w:r>
      <w:del w:id="235" w:author="Usuario" w:date="2016-08-01T17:35:00Z">
        <w:r w:rsidDel="00AF2FD5">
          <w:delText>s</w:delText>
        </w:r>
      </w:del>
      <w:ins w:id="236" w:author="Usuario" w:date="2016-08-01T17:35:00Z">
        <w:r w:rsidR="00AF2FD5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237" w:author="Usuario" w:date="2016-08-01T17:36:00Z">
        <w:r w:rsidR="00AF2FD5">
          <w:t>á</w:t>
        </w:r>
      </w:ins>
      <w:del w:id="238" w:author="Usuario" w:date="2016-08-01T17:36:00Z">
        <w:r w:rsidDel="00AF2FD5">
          <w:delText>a</w:delText>
        </w:r>
      </w:del>
      <w:r>
        <w:t xml:space="preserve">n las indicaciones del </w:t>
      </w:r>
      <w:ins w:id="239" w:author="Usuario" w:date="2016-08-01T17:36:00Z">
        <w:r w:rsidR="00AF2FD5">
          <w:t>R</w:t>
        </w:r>
      </w:ins>
      <w:del w:id="240" w:author="Usuario" w:date="2016-08-01T17:36:00Z">
        <w:r w:rsidDel="00AF2FD5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6</w:t>
      </w:r>
      <w:r w:rsidRPr="0052230A">
        <w:t>,</w:t>
      </w:r>
      <w:r>
        <w:t xml:space="preserve"> debiendo </w:t>
      </w:r>
      <w:ins w:id="241" w:author="Usuario" w:date="2016-08-01T17:36:00Z">
        <w:r w:rsidR="00AF2FD5">
          <w:t>subir</w:t>
        </w:r>
      </w:ins>
      <w:del w:id="242" w:author="Usuario" w:date="2016-08-01T17:36:00Z">
        <w:r w:rsidDel="00AF2FD5">
          <w:delText>bajar</w:delText>
        </w:r>
      </w:del>
      <w:r>
        <w:t xml:space="preserve"> siempre del lado derecho, dejando el espacio de la izquierda libre para el desplazamiento del </w:t>
      </w:r>
      <w:del w:id="243" w:author="Usuario" w:date="2016-08-01T17:36:00Z">
        <w:r w:rsidDel="00AF2FD5">
          <w:delText>p</w:delText>
        </w:r>
      </w:del>
      <w:ins w:id="244" w:author="Usuario" w:date="2016-08-01T17:36:00Z">
        <w:r w:rsidR="00AF2FD5">
          <w:t>P</w:t>
        </w:r>
      </w:ins>
      <w:r>
        <w:t xml:space="preserve">ersonal de Auxilio, Cuerpo de Bomberos, etc. </w:t>
      </w:r>
      <w:ins w:id="245" w:author="Usuario" w:date="2016-08-01T17:36:00Z">
        <w:r w:rsidR="00AF2FD5">
          <w:t>P</w:t>
        </w:r>
      </w:ins>
      <w:del w:id="246" w:author="Usuario" w:date="2016-08-01T17:36:00Z">
        <w:r w:rsidRPr="008C0D4E" w:rsidDel="00AF2FD5">
          <w:delText>p</w:delText>
        </w:r>
      </w:del>
      <w:r w:rsidRPr="008C0D4E">
        <w:t>osteriormente el Responsable de Piso supervisar</w:t>
      </w:r>
      <w:del w:id="247" w:author="Usuario" w:date="2016-08-01T17:36:00Z">
        <w:r w:rsidRPr="008C0D4E" w:rsidDel="00AF2FD5">
          <w:delText>a</w:delText>
        </w:r>
      </w:del>
      <w:ins w:id="248" w:author="Usuario" w:date="2016-08-01T17:36:00Z">
        <w:r w:rsidR="00AF2FD5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3</w:t>
      </w:r>
      <w:r w:rsidR="006949CE">
        <w:rPr>
          <w:b/>
          <w:color w:val="1F497D" w:themeColor="text2"/>
          <w:sz w:val="28"/>
          <w:szCs w:val="28"/>
        </w:rPr>
        <w:t>°</w:t>
      </w:r>
      <w:r>
        <w:rPr>
          <w:b/>
          <w:color w:val="1F497D" w:themeColor="text2"/>
          <w:sz w:val="28"/>
          <w:szCs w:val="28"/>
        </w:rPr>
        <w:t xml:space="preserve"> SS Industrial  - Corrientes</w:t>
      </w:r>
    </w:p>
    <w:p w:rsidR="009C2429" w:rsidRPr="006C4AC8" w:rsidRDefault="009C2429" w:rsidP="006C4AC8">
      <w:pPr>
        <w:pStyle w:val="Prrafodelista"/>
        <w:numPr>
          <w:ilvl w:val="0"/>
          <w:numId w:val="2"/>
        </w:numPr>
        <w:tabs>
          <w:tab w:val="left" w:pos="7655"/>
        </w:tabs>
        <w:spacing w:after="0"/>
        <w:jc w:val="both"/>
        <w:rPr>
          <w:b/>
          <w:color w:val="1F497D" w:themeColor="text2"/>
          <w:sz w:val="24"/>
          <w:szCs w:val="24"/>
        </w:rPr>
      </w:pPr>
      <w:r w:rsidRPr="006C4AC8">
        <w:rPr>
          <w:b/>
          <w:color w:val="1F497D" w:themeColor="text2"/>
          <w:sz w:val="24"/>
          <w:szCs w:val="24"/>
        </w:rPr>
        <w:t>Salas 303</w:t>
      </w:r>
    </w:p>
    <w:p w:rsidR="00DE3F69" w:rsidRDefault="00DE3F69" w:rsidP="00DE3F69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del w:id="249" w:author="Usuario" w:date="2016-08-01T17:37:00Z">
        <w:r w:rsidDel="00AF2FD5">
          <w:delText>r</w:delText>
        </w:r>
      </w:del>
      <w:ins w:id="250" w:author="Usuario" w:date="2016-08-01T17:37:00Z">
        <w:r w:rsidR="00AF2FD5">
          <w:t>R</w:t>
        </w:r>
      </w:ins>
      <w:r>
        <w:t xml:space="preserve">esponsable de </w:t>
      </w:r>
      <w:del w:id="251" w:author="Usuario" w:date="2016-08-01T17:37:00Z">
        <w:r w:rsidDel="00AF2FD5">
          <w:delText>s</w:delText>
        </w:r>
      </w:del>
      <w:ins w:id="252" w:author="Usuario" w:date="2016-08-01T17:37:00Z">
        <w:r w:rsidR="00AF2FD5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253" w:author="Usuario" w:date="2016-08-01T17:37:00Z">
        <w:r w:rsidDel="00AF2FD5">
          <w:delText>a</w:delText>
        </w:r>
      </w:del>
      <w:ins w:id="254" w:author="Usuario" w:date="2016-08-01T17:37:00Z">
        <w:r w:rsidR="00AF2FD5">
          <w:t>á</w:t>
        </w:r>
      </w:ins>
      <w:r>
        <w:t xml:space="preserve">n las indicaciones del </w:t>
      </w:r>
      <w:del w:id="255" w:author="Usuario" w:date="2016-08-01T17:37:00Z">
        <w:r w:rsidDel="00AF2FD5">
          <w:delText>r</w:delText>
        </w:r>
      </w:del>
      <w:ins w:id="256" w:author="Usuario" w:date="2016-08-01T17:37:00Z">
        <w:r w:rsidR="00AF2FD5">
          <w:t>R</w:t>
        </w:r>
      </w:ins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10</w:t>
      </w:r>
      <w:r w:rsidRPr="0052230A">
        <w:t>,</w:t>
      </w:r>
      <w:r>
        <w:t xml:space="preserve"> debiendo </w:t>
      </w:r>
      <w:del w:id="257" w:author="Usuario" w:date="2016-08-01T17:37:00Z">
        <w:r w:rsidDel="00AF2FD5">
          <w:delText>bajar</w:delText>
        </w:r>
      </w:del>
      <w:ins w:id="258" w:author="Usuario" w:date="2016-08-01T17:37:00Z">
        <w:r w:rsidR="00AF2FD5">
          <w:t>subir</w:t>
        </w:r>
      </w:ins>
      <w:r>
        <w:t xml:space="preserve"> siempre del lado derecho, dejando el espacio de la izquierda libre para el desplazamiento del </w:t>
      </w:r>
      <w:ins w:id="259" w:author="Usuario" w:date="2016-08-01T17:38:00Z">
        <w:r w:rsidR="00AF2FD5">
          <w:t>P</w:t>
        </w:r>
      </w:ins>
      <w:del w:id="260" w:author="Usuario" w:date="2016-08-01T17:38:00Z">
        <w:r w:rsidDel="00AF2FD5">
          <w:delText>p</w:delText>
        </w:r>
      </w:del>
      <w:r>
        <w:t xml:space="preserve">ersonal de Auxilio, Cuerpo de Bomberos, etc. </w:t>
      </w:r>
      <w:ins w:id="261" w:author="Usuario" w:date="2016-08-01T17:38:00Z">
        <w:r w:rsidR="00AF2FD5">
          <w:t>P</w:t>
        </w:r>
      </w:ins>
      <w:del w:id="262" w:author="Usuario" w:date="2016-08-01T17:38:00Z">
        <w:r w:rsidRPr="008C0D4E" w:rsidDel="00AF2FD5">
          <w:delText>p</w:delText>
        </w:r>
      </w:del>
      <w:r w:rsidRPr="008C0D4E">
        <w:t>osteriormente el Responsable de Piso supervisar</w:t>
      </w:r>
      <w:ins w:id="263" w:author="Usuario" w:date="2016-08-01T17:38:00Z">
        <w:r w:rsidR="00AF2FD5">
          <w:t>á</w:t>
        </w:r>
      </w:ins>
      <w:del w:id="264" w:author="Usuario" w:date="2016-08-01T17:38:00Z">
        <w:r w:rsidRPr="008C0D4E" w:rsidDel="00AF2FD5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Pr="006C4AC8" w:rsidRDefault="009C2429" w:rsidP="006C4AC8">
      <w:pPr>
        <w:pStyle w:val="Prrafodelista"/>
        <w:numPr>
          <w:ilvl w:val="0"/>
          <w:numId w:val="2"/>
        </w:numPr>
        <w:tabs>
          <w:tab w:val="left" w:pos="7655"/>
        </w:tabs>
        <w:spacing w:after="0"/>
        <w:jc w:val="both"/>
        <w:rPr>
          <w:b/>
          <w:color w:val="1F497D" w:themeColor="text2"/>
          <w:sz w:val="24"/>
          <w:szCs w:val="24"/>
        </w:rPr>
      </w:pPr>
      <w:r w:rsidRPr="006C4AC8">
        <w:rPr>
          <w:b/>
          <w:color w:val="1F497D" w:themeColor="text2"/>
          <w:sz w:val="24"/>
          <w:szCs w:val="24"/>
        </w:rPr>
        <w:t>Escenario Sala Argentina</w:t>
      </w:r>
    </w:p>
    <w:p w:rsidR="00E67267" w:rsidRDefault="00DE3F69" w:rsidP="00DE3F69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</w:t>
      </w:r>
      <w:del w:id="265" w:author="Usuario" w:date="2016-08-01T17:39:00Z">
        <w:r w:rsidDel="00AF2FD5">
          <w:delText>r</w:delText>
        </w:r>
      </w:del>
      <w:ins w:id="266" w:author="Usuario" w:date="2016-08-01T17:39:00Z">
        <w:r w:rsidR="00AF2FD5">
          <w:t>R</w:t>
        </w:r>
      </w:ins>
      <w:r>
        <w:t xml:space="preserve">esponsable de </w:t>
      </w:r>
      <w:del w:id="267" w:author="Usuario" w:date="2016-08-01T17:39:00Z">
        <w:r w:rsidDel="00AF2FD5">
          <w:delText>s</w:delText>
        </w:r>
      </w:del>
      <w:ins w:id="268" w:author="Usuario" w:date="2016-08-01T17:39:00Z">
        <w:r w:rsidR="00AF2FD5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269" w:author="Usuario" w:date="2016-08-01T17:39:00Z">
        <w:r w:rsidR="00AF2FD5">
          <w:t>á</w:t>
        </w:r>
      </w:ins>
      <w:del w:id="270" w:author="Usuario" w:date="2016-08-01T17:39:00Z">
        <w:r w:rsidDel="00AF2FD5">
          <w:delText>a</w:delText>
        </w:r>
      </w:del>
      <w:r>
        <w:t xml:space="preserve">n las indicaciones del </w:t>
      </w:r>
      <w:ins w:id="271" w:author="Usuario" w:date="2016-08-01T17:39:00Z">
        <w:r w:rsidR="00AF2FD5">
          <w:t>R</w:t>
        </w:r>
      </w:ins>
      <w:del w:id="272" w:author="Usuario" w:date="2016-08-01T17:39:00Z">
        <w:r w:rsidDel="00AF2FD5">
          <w:delText>r</w:delText>
        </w:r>
      </w:del>
      <w:r>
        <w:t xml:space="preserve">esponsable de Piso de Seguridad Privada. Una vez confirmada la evacuación, se procederá a dirigir a las personas hacia </w:t>
      </w:r>
      <w:r w:rsidRPr="008C0D4E">
        <w:t xml:space="preserve"> las</w:t>
      </w:r>
      <w:r>
        <w:t xml:space="preserve"> </w:t>
      </w:r>
      <w:r>
        <w:rPr>
          <w:b/>
        </w:rPr>
        <w:t>Escaleras de E</w:t>
      </w:r>
      <w:r w:rsidRPr="00984783">
        <w:rPr>
          <w:b/>
        </w:rPr>
        <w:t>mergencias N°</w:t>
      </w:r>
      <w:r w:rsidRPr="0052230A">
        <w:rPr>
          <w:b/>
        </w:rPr>
        <w:t xml:space="preserve"> </w:t>
      </w:r>
      <w:r>
        <w:rPr>
          <w:b/>
        </w:rPr>
        <w:t>7</w:t>
      </w:r>
      <w:r w:rsidRPr="0052230A">
        <w:rPr>
          <w:b/>
        </w:rPr>
        <w:t xml:space="preserve">  y </w:t>
      </w:r>
      <w:r w:rsidRPr="006C4AC8">
        <w:rPr>
          <w:b/>
        </w:rPr>
        <w:t>N° 10</w:t>
      </w:r>
      <w:r w:rsidRPr="0052230A">
        <w:t>,</w:t>
      </w:r>
      <w:r>
        <w:t xml:space="preserve"> debiendo </w:t>
      </w:r>
      <w:ins w:id="273" w:author="Usuario" w:date="2016-08-01T17:40:00Z">
        <w:r w:rsidR="00AF2FD5">
          <w:t>subir</w:t>
        </w:r>
      </w:ins>
      <w:del w:id="274" w:author="Usuario" w:date="2016-08-01T17:40:00Z">
        <w:r w:rsidDel="00AF2FD5">
          <w:delText>bajar</w:delText>
        </w:r>
      </w:del>
      <w:r>
        <w:t xml:space="preserve"> siempre del lado derecho, dejando el espacio de la izquierda libre para el desplazamiento del </w:t>
      </w:r>
      <w:ins w:id="275" w:author="Usuario" w:date="2016-08-01T17:39:00Z">
        <w:r w:rsidR="00AF2FD5">
          <w:t>P</w:t>
        </w:r>
      </w:ins>
      <w:del w:id="276" w:author="Usuario" w:date="2016-08-01T17:39:00Z">
        <w:r w:rsidDel="00AF2FD5">
          <w:delText>p</w:delText>
        </w:r>
      </w:del>
      <w:r>
        <w:t xml:space="preserve">ersonal de Auxilio, Cuerpo de Bomberos, etc. </w:t>
      </w:r>
      <w:ins w:id="277" w:author="Usuario" w:date="2016-08-01T17:39:00Z">
        <w:r w:rsidR="00AF2FD5">
          <w:t>P</w:t>
        </w:r>
      </w:ins>
      <w:del w:id="278" w:author="Usuario" w:date="2016-08-01T17:39:00Z">
        <w:r w:rsidRPr="008C0D4E" w:rsidDel="00AF2FD5">
          <w:delText>p</w:delText>
        </w:r>
      </w:del>
      <w:r w:rsidRPr="008C0D4E">
        <w:t>osteriormente el Responsable de Piso supervisar</w:t>
      </w:r>
      <w:del w:id="279" w:author="Usuario" w:date="2016-08-01T17:39:00Z">
        <w:r w:rsidRPr="008C0D4E" w:rsidDel="00AF2FD5">
          <w:delText>a</w:delText>
        </w:r>
      </w:del>
      <w:ins w:id="280" w:author="Usuario" w:date="2016-08-01T17:39:00Z">
        <w:r w:rsidR="00AF2FD5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Pr="00556ED9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  <w:lang w:val="en-US"/>
        </w:rPr>
      </w:pPr>
      <w:r w:rsidRPr="00556ED9">
        <w:rPr>
          <w:b/>
          <w:color w:val="1F497D" w:themeColor="text2"/>
          <w:sz w:val="28"/>
          <w:szCs w:val="28"/>
          <w:lang w:val="en-US"/>
        </w:rPr>
        <w:t>2</w:t>
      </w:r>
      <w:r w:rsidR="006949CE">
        <w:rPr>
          <w:b/>
          <w:color w:val="1F497D" w:themeColor="text2"/>
          <w:sz w:val="28"/>
          <w:szCs w:val="28"/>
          <w:lang w:val="en-US"/>
        </w:rPr>
        <w:t>°</w:t>
      </w:r>
      <w:r w:rsidRPr="00556ED9">
        <w:rPr>
          <w:b/>
          <w:color w:val="1F497D" w:themeColor="text2"/>
          <w:sz w:val="28"/>
          <w:szCs w:val="28"/>
          <w:lang w:val="en-US"/>
        </w:rPr>
        <w:t xml:space="preserve"> SS Industrial - Corrientes</w:t>
      </w:r>
    </w:p>
    <w:p w:rsidR="009C2429" w:rsidRPr="00E84CF9" w:rsidRDefault="00E67267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4"/>
          <w:szCs w:val="24"/>
          <w:lang w:val="en-US"/>
        </w:rPr>
      </w:pPr>
      <w:r>
        <w:rPr>
          <w:b/>
          <w:color w:val="1F497D" w:themeColor="text2"/>
          <w:sz w:val="24"/>
          <w:szCs w:val="24"/>
          <w:lang w:val="en-US"/>
        </w:rPr>
        <w:t xml:space="preserve">Salas S203, S204, T214, T213, </w:t>
      </w:r>
      <w:r w:rsidR="009C2429" w:rsidRPr="00E84CF9">
        <w:rPr>
          <w:b/>
          <w:color w:val="1F497D" w:themeColor="text2"/>
          <w:sz w:val="24"/>
          <w:szCs w:val="24"/>
          <w:lang w:val="en-US"/>
        </w:rPr>
        <w:t>T212</w:t>
      </w:r>
      <w:r>
        <w:rPr>
          <w:b/>
          <w:color w:val="1F497D" w:themeColor="text2"/>
          <w:sz w:val="24"/>
          <w:szCs w:val="24"/>
          <w:lang w:val="en-US"/>
        </w:rPr>
        <w:t xml:space="preserve">, T211, </w:t>
      </w:r>
      <w:r w:rsidR="009C2429" w:rsidRPr="00E84CF9">
        <w:rPr>
          <w:b/>
          <w:color w:val="1F497D" w:themeColor="text2"/>
          <w:sz w:val="24"/>
          <w:szCs w:val="24"/>
          <w:lang w:val="en-US"/>
        </w:rPr>
        <w:t>T210</w:t>
      </w:r>
      <w:r>
        <w:rPr>
          <w:b/>
          <w:color w:val="1F497D" w:themeColor="text2"/>
          <w:sz w:val="24"/>
          <w:szCs w:val="24"/>
          <w:lang w:val="en-US"/>
        </w:rPr>
        <w:t xml:space="preserve">, T209, </w:t>
      </w:r>
      <w:r w:rsidR="009C2429" w:rsidRPr="00E84CF9">
        <w:rPr>
          <w:b/>
          <w:color w:val="1F497D" w:themeColor="text2"/>
          <w:sz w:val="24"/>
          <w:szCs w:val="24"/>
          <w:lang w:val="en-US"/>
        </w:rPr>
        <w:t>T208</w:t>
      </w:r>
    </w:p>
    <w:p w:rsidR="00DE3F69" w:rsidRDefault="00DE3F69" w:rsidP="00DE3F69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</w:t>
      </w:r>
      <w:ins w:id="281" w:author="Usuario" w:date="2016-08-01T17:40:00Z">
        <w:r w:rsidR="00C526A3">
          <w:t>R</w:t>
        </w:r>
      </w:ins>
      <w:del w:id="282" w:author="Usuario" w:date="2016-08-01T17:40:00Z">
        <w:r w:rsidDel="00C526A3">
          <w:delText>r</w:delText>
        </w:r>
      </w:del>
      <w:r>
        <w:t xml:space="preserve">esponsable de </w:t>
      </w:r>
      <w:del w:id="283" w:author="Usuario" w:date="2016-08-01T17:40:00Z">
        <w:r w:rsidDel="00C526A3">
          <w:delText>s</w:delText>
        </w:r>
      </w:del>
      <w:ins w:id="284" w:author="Usuario" w:date="2016-08-01T17:40:00Z">
        <w:r w:rsidR="00C526A3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285" w:author="Usuario" w:date="2016-08-01T17:40:00Z">
        <w:r w:rsidR="00C526A3">
          <w:t>á</w:t>
        </w:r>
      </w:ins>
      <w:del w:id="286" w:author="Usuario" w:date="2016-08-01T17:40:00Z">
        <w:r w:rsidDel="00C526A3">
          <w:delText>a</w:delText>
        </w:r>
      </w:del>
      <w:r>
        <w:t xml:space="preserve">n las indicaciones del </w:t>
      </w:r>
      <w:del w:id="287" w:author="Usuario" w:date="2016-08-01T17:40:00Z">
        <w:r w:rsidDel="00C526A3">
          <w:delText>r</w:delText>
        </w:r>
      </w:del>
      <w:ins w:id="288" w:author="Usuario" w:date="2016-08-01T17:40:00Z">
        <w:r w:rsidR="00C526A3">
          <w:t>R</w:t>
        </w:r>
      </w:ins>
      <w:r>
        <w:t xml:space="preserve">esponsable de Piso de Seguridad Privada. Una vez confirmada la evacuación, se procederá a dirigir a las personas hacia </w:t>
      </w:r>
      <w:r w:rsidRPr="008C0D4E">
        <w:t xml:space="preserve"> las</w:t>
      </w:r>
      <w:r>
        <w:t xml:space="preserve"> </w:t>
      </w:r>
      <w:r>
        <w:rPr>
          <w:b/>
        </w:rPr>
        <w:t>Escaleras de E</w:t>
      </w:r>
      <w:r w:rsidRPr="00984783">
        <w:rPr>
          <w:b/>
        </w:rPr>
        <w:t xml:space="preserve">mergencias </w:t>
      </w:r>
      <w:r w:rsidRPr="00984783">
        <w:rPr>
          <w:b/>
        </w:rPr>
        <w:lastRenderedPageBreak/>
        <w:t>N°</w:t>
      </w:r>
      <w:r w:rsidRPr="0052230A">
        <w:rPr>
          <w:b/>
        </w:rPr>
        <w:t xml:space="preserve"> </w:t>
      </w:r>
      <w:r>
        <w:rPr>
          <w:b/>
        </w:rPr>
        <w:t>7</w:t>
      </w:r>
      <w:r w:rsidRPr="0052230A">
        <w:rPr>
          <w:b/>
        </w:rPr>
        <w:t xml:space="preserve"> y N° </w:t>
      </w:r>
      <w:r>
        <w:rPr>
          <w:b/>
        </w:rPr>
        <w:t>10</w:t>
      </w:r>
      <w:r w:rsidRPr="0052230A">
        <w:t>,</w:t>
      </w:r>
      <w:r>
        <w:t xml:space="preserve"> debiendo </w:t>
      </w:r>
      <w:ins w:id="289" w:author="Usuario" w:date="2016-08-01T17:41:00Z">
        <w:r w:rsidR="00C526A3">
          <w:t>subir</w:t>
        </w:r>
      </w:ins>
      <w:del w:id="290" w:author="Usuario" w:date="2016-08-01T17:41:00Z">
        <w:r w:rsidDel="00C526A3">
          <w:delText>bajar</w:delText>
        </w:r>
      </w:del>
      <w:r>
        <w:t xml:space="preserve"> siempre del lado derecho, dejando el espacio de la izquierda libre para el desplazamiento del </w:t>
      </w:r>
      <w:ins w:id="291" w:author="Usuario" w:date="2016-08-01T17:41:00Z">
        <w:r w:rsidR="00C526A3">
          <w:t>P</w:t>
        </w:r>
      </w:ins>
      <w:del w:id="292" w:author="Usuario" w:date="2016-08-01T17:41:00Z">
        <w:r w:rsidDel="00C526A3">
          <w:delText>p</w:delText>
        </w:r>
      </w:del>
      <w:r>
        <w:t xml:space="preserve">ersonal de Auxilio, Cuerpo de Bomberos, etc. </w:t>
      </w:r>
      <w:ins w:id="293" w:author="Usuario" w:date="2016-08-01T17:41:00Z">
        <w:r w:rsidR="00C526A3">
          <w:t>P</w:t>
        </w:r>
      </w:ins>
      <w:del w:id="294" w:author="Usuario" w:date="2016-08-01T17:41:00Z">
        <w:r w:rsidRPr="008C0D4E" w:rsidDel="00C526A3">
          <w:delText>p</w:delText>
        </w:r>
      </w:del>
      <w:r w:rsidRPr="008C0D4E">
        <w:t>osteriormente el Responsable de Piso supervisar</w:t>
      </w:r>
      <w:ins w:id="295" w:author="Usuario" w:date="2016-08-01T17:41:00Z">
        <w:r w:rsidR="00C526A3">
          <w:t>á</w:t>
        </w:r>
      </w:ins>
      <w:del w:id="296" w:author="Usuario" w:date="2016-08-01T17:41:00Z">
        <w:r w:rsidRPr="008C0D4E" w:rsidDel="00C526A3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Pr="005F0231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  <w:lang w:val="en-US"/>
        </w:rPr>
      </w:pPr>
      <w:r w:rsidRPr="005F0231">
        <w:rPr>
          <w:b/>
          <w:color w:val="1F497D" w:themeColor="text2"/>
          <w:sz w:val="28"/>
          <w:szCs w:val="28"/>
          <w:lang w:val="en-US"/>
        </w:rPr>
        <w:t>2</w:t>
      </w:r>
      <w:r w:rsidR="006949CE">
        <w:rPr>
          <w:b/>
          <w:color w:val="1F497D" w:themeColor="text2"/>
          <w:sz w:val="28"/>
          <w:szCs w:val="28"/>
          <w:lang w:val="en-US"/>
        </w:rPr>
        <w:t>°</w:t>
      </w:r>
      <w:r w:rsidRPr="005F0231">
        <w:rPr>
          <w:b/>
          <w:color w:val="1F497D" w:themeColor="text2"/>
          <w:sz w:val="28"/>
          <w:szCs w:val="28"/>
          <w:lang w:val="en-US"/>
        </w:rPr>
        <w:t xml:space="preserve"> SS Industrial </w:t>
      </w:r>
      <w:r>
        <w:rPr>
          <w:b/>
          <w:color w:val="1F497D" w:themeColor="text2"/>
          <w:sz w:val="28"/>
          <w:szCs w:val="28"/>
          <w:lang w:val="en-US"/>
        </w:rPr>
        <w:t xml:space="preserve">– Transicion y </w:t>
      </w:r>
      <w:r w:rsidRPr="005F0231">
        <w:rPr>
          <w:b/>
          <w:color w:val="1F497D" w:themeColor="text2"/>
          <w:sz w:val="28"/>
          <w:szCs w:val="28"/>
          <w:lang w:val="en-US"/>
        </w:rPr>
        <w:t>Bouchard</w:t>
      </w:r>
    </w:p>
    <w:p w:rsidR="009C2429" w:rsidRPr="00E84CF9" w:rsidRDefault="00E67267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4"/>
          <w:szCs w:val="24"/>
          <w:lang w:val="en-US"/>
        </w:rPr>
      </w:pPr>
      <w:r>
        <w:rPr>
          <w:b/>
          <w:color w:val="1F497D" w:themeColor="text2"/>
          <w:sz w:val="24"/>
          <w:szCs w:val="24"/>
          <w:lang w:val="en-US"/>
        </w:rPr>
        <w:t xml:space="preserve">TS219, TS218, </w:t>
      </w:r>
      <w:r w:rsidR="009C2429" w:rsidRPr="00E84CF9">
        <w:rPr>
          <w:b/>
          <w:color w:val="1F497D" w:themeColor="text2"/>
          <w:sz w:val="24"/>
          <w:szCs w:val="24"/>
          <w:lang w:val="en-US"/>
        </w:rPr>
        <w:t>TS217</w:t>
      </w:r>
    </w:p>
    <w:p w:rsidR="00DE3F69" w:rsidRPr="00E67267" w:rsidRDefault="00DE3F69" w:rsidP="00A23D06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</w:t>
      </w:r>
      <w:ins w:id="297" w:author="Usuario" w:date="2016-08-01T17:42:00Z">
        <w:r w:rsidR="00C526A3">
          <w:t>R</w:t>
        </w:r>
      </w:ins>
      <w:del w:id="298" w:author="Usuario" w:date="2016-08-01T17:42:00Z">
        <w:r w:rsidDel="00C526A3">
          <w:delText>r</w:delText>
        </w:r>
      </w:del>
      <w:r>
        <w:t xml:space="preserve">esponsable de </w:t>
      </w:r>
      <w:ins w:id="299" w:author="Usuario" w:date="2016-08-01T17:42:00Z">
        <w:r w:rsidR="00C526A3">
          <w:t>S</w:t>
        </w:r>
      </w:ins>
      <w:del w:id="300" w:author="Usuario" w:date="2016-08-01T17:42:00Z">
        <w:r w:rsidDel="00C526A3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301" w:author="Usuario" w:date="2016-08-01T17:42:00Z">
        <w:r w:rsidR="00C526A3">
          <w:t>á</w:t>
        </w:r>
      </w:ins>
      <w:del w:id="302" w:author="Usuario" w:date="2016-08-01T17:42:00Z">
        <w:r w:rsidDel="00C526A3">
          <w:delText>a</w:delText>
        </w:r>
      </w:del>
      <w:r>
        <w:t xml:space="preserve">n las indicaciones del </w:t>
      </w:r>
      <w:ins w:id="303" w:author="Usuario" w:date="2016-08-01T17:42:00Z">
        <w:r w:rsidR="00C526A3">
          <w:t>R</w:t>
        </w:r>
      </w:ins>
      <w:del w:id="304" w:author="Usuario" w:date="2016-08-01T17:42:00Z">
        <w:r w:rsidDel="00C526A3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6</w:t>
      </w:r>
      <w:r w:rsidRPr="0052230A">
        <w:t>,</w:t>
      </w:r>
      <w:r>
        <w:t xml:space="preserve"> debiendo </w:t>
      </w:r>
      <w:ins w:id="305" w:author="Usuario" w:date="2016-08-01T17:43:00Z">
        <w:r w:rsidR="00C526A3">
          <w:t>subir</w:t>
        </w:r>
      </w:ins>
      <w:del w:id="306" w:author="Usuario" w:date="2016-08-01T17:43:00Z">
        <w:r w:rsidDel="00C526A3">
          <w:delText>bajar</w:delText>
        </w:r>
      </w:del>
      <w:r>
        <w:t xml:space="preserve"> siempre del lado derecho, dejando el espacio de la izquierda libre para el desplazamiento del </w:t>
      </w:r>
      <w:ins w:id="307" w:author="Usuario" w:date="2016-08-01T17:42:00Z">
        <w:r w:rsidR="00C526A3">
          <w:t>P</w:t>
        </w:r>
      </w:ins>
      <w:del w:id="308" w:author="Usuario" w:date="2016-08-01T17:42:00Z">
        <w:r w:rsidDel="00C526A3">
          <w:delText>p</w:delText>
        </w:r>
      </w:del>
      <w:r>
        <w:t xml:space="preserve">ersonal de Auxilio, Cuerpo de Bomberos, etc. </w:t>
      </w:r>
      <w:ins w:id="309" w:author="Usuario" w:date="2016-08-01T17:42:00Z">
        <w:r w:rsidR="00C526A3">
          <w:t>P</w:t>
        </w:r>
      </w:ins>
      <w:del w:id="310" w:author="Usuario" w:date="2016-08-01T17:42:00Z">
        <w:r w:rsidRPr="008C0D4E" w:rsidDel="00C526A3">
          <w:delText>p</w:delText>
        </w:r>
      </w:del>
      <w:r w:rsidRPr="008C0D4E">
        <w:t>osteriormente el Responsable de Piso supervisar</w:t>
      </w:r>
      <w:ins w:id="311" w:author="Usuario" w:date="2016-08-01T17:42:00Z">
        <w:r w:rsidR="00C526A3">
          <w:t>á</w:t>
        </w:r>
      </w:ins>
      <w:del w:id="312" w:author="Usuario" w:date="2016-08-01T17:42:00Z">
        <w:r w:rsidRPr="008C0D4E" w:rsidDel="00C526A3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Pr="00B56F87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  <w:lang w:val="en-US"/>
        </w:rPr>
      </w:pPr>
      <w:r w:rsidRPr="00B56F87">
        <w:rPr>
          <w:b/>
          <w:color w:val="1F497D" w:themeColor="text2"/>
          <w:sz w:val="28"/>
          <w:szCs w:val="28"/>
          <w:lang w:val="en-US"/>
        </w:rPr>
        <w:t>2</w:t>
      </w:r>
      <w:r w:rsidR="006949CE">
        <w:rPr>
          <w:b/>
          <w:color w:val="1F497D" w:themeColor="text2"/>
          <w:sz w:val="28"/>
          <w:szCs w:val="28"/>
          <w:lang w:val="en-US"/>
        </w:rPr>
        <w:t>°</w:t>
      </w:r>
      <w:r w:rsidRPr="00B56F87">
        <w:rPr>
          <w:b/>
          <w:color w:val="1F497D" w:themeColor="text2"/>
          <w:sz w:val="28"/>
          <w:szCs w:val="28"/>
          <w:lang w:val="en-US"/>
        </w:rPr>
        <w:t xml:space="preserve"> SS Industrial </w:t>
      </w:r>
      <w:r w:rsidR="00E84CF9">
        <w:rPr>
          <w:b/>
          <w:color w:val="1F497D" w:themeColor="text2"/>
          <w:sz w:val="28"/>
          <w:szCs w:val="28"/>
          <w:lang w:val="en-US"/>
        </w:rPr>
        <w:t>-</w:t>
      </w:r>
      <w:r w:rsidRPr="00B56F87">
        <w:rPr>
          <w:b/>
          <w:color w:val="1F497D" w:themeColor="text2"/>
          <w:sz w:val="28"/>
          <w:szCs w:val="28"/>
          <w:lang w:val="en-US"/>
        </w:rPr>
        <w:t xml:space="preserve"> Alem</w:t>
      </w:r>
    </w:p>
    <w:p w:rsidR="009C2429" w:rsidRPr="00E84CF9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4"/>
          <w:szCs w:val="24"/>
          <w:lang w:val="en-US"/>
        </w:rPr>
      </w:pPr>
      <w:r w:rsidRPr="00E84CF9">
        <w:rPr>
          <w:b/>
          <w:color w:val="1F497D" w:themeColor="text2"/>
          <w:sz w:val="24"/>
          <w:szCs w:val="24"/>
          <w:lang w:val="en-US"/>
        </w:rPr>
        <w:t>Salas S201</w:t>
      </w:r>
      <w:r w:rsidR="00E67267">
        <w:rPr>
          <w:b/>
          <w:color w:val="1F497D" w:themeColor="text2"/>
          <w:sz w:val="24"/>
          <w:szCs w:val="24"/>
          <w:lang w:val="en-US"/>
        </w:rPr>
        <w:t>,</w:t>
      </w:r>
      <w:r w:rsidRPr="00E84CF9">
        <w:rPr>
          <w:b/>
          <w:color w:val="1F497D" w:themeColor="text2"/>
          <w:sz w:val="24"/>
          <w:szCs w:val="24"/>
          <w:lang w:val="en-US"/>
        </w:rPr>
        <w:t xml:space="preserve"> S202</w:t>
      </w:r>
    </w:p>
    <w:p w:rsidR="00A23D06" w:rsidRDefault="00DE3F69" w:rsidP="00A23D06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</w:t>
      </w:r>
      <w:ins w:id="313" w:author="Usuario" w:date="2016-08-01T17:43:00Z">
        <w:r w:rsidR="00C526A3">
          <w:t>R</w:t>
        </w:r>
      </w:ins>
      <w:del w:id="314" w:author="Usuario" w:date="2016-08-01T17:43:00Z">
        <w:r w:rsidDel="00C526A3">
          <w:delText>r</w:delText>
        </w:r>
      </w:del>
      <w:r>
        <w:t xml:space="preserve">esponsable de </w:t>
      </w:r>
      <w:del w:id="315" w:author="Usuario" w:date="2016-08-01T17:43:00Z">
        <w:r w:rsidDel="00C526A3">
          <w:delText>s</w:delText>
        </w:r>
      </w:del>
      <w:ins w:id="316" w:author="Usuario" w:date="2016-08-01T17:43:00Z">
        <w:r w:rsidR="00C526A3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317" w:author="Usuario" w:date="2016-08-01T17:43:00Z">
        <w:r w:rsidDel="00C526A3">
          <w:delText>a</w:delText>
        </w:r>
      </w:del>
      <w:ins w:id="318" w:author="Usuario" w:date="2016-08-01T17:43:00Z">
        <w:r w:rsidR="00C526A3">
          <w:t>á</w:t>
        </w:r>
      </w:ins>
      <w:r>
        <w:t xml:space="preserve">n las indicaciones del </w:t>
      </w:r>
      <w:ins w:id="319" w:author="Usuario" w:date="2016-08-01T17:43:00Z">
        <w:r w:rsidR="00C526A3">
          <w:t>R</w:t>
        </w:r>
      </w:ins>
      <w:del w:id="320" w:author="Usuario" w:date="2016-08-01T17:43:00Z">
        <w:r w:rsidDel="00C526A3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7</w:t>
      </w:r>
      <w:r w:rsidRPr="0052230A">
        <w:t>,</w:t>
      </w:r>
      <w:r>
        <w:t xml:space="preserve"> debiendo </w:t>
      </w:r>
      <w:del w:id="321" w:author="Usuario" w:date="2016-08-01T17:44:00Z">
        <w:r w:rsidDel="00C526A3">
          <w:delText>bajar</w:delText>
        </w:r>
      </w:del>
      <w:ins w:id="322" w:author="Usuario" w:date="2016-08-01T17:44:00Z">
        <w:r w:rsidR="00C526A3">
          <w:t>subir</w:t>
        </w:r>
      </w:ins>
      <w:r>
        <w:t xml:space="preserve"> siempre del lado derecho, dejando el espacio de la izquierda libre para el desplazamiento del </w:t>
      </w:r>
      <w:ins w:id="323" w:author="Usuario" w:date="2016-08-01T17:43:00Z">
        <w:r w:rsidR="00C526A3">
          <w:t>P</w:t>
        </w:r>
      </w:ins>
      <w:del w:id="324" w:author="Usuario" w:date="2016-08-01T17:43:00Z">
        <w:r w:rsidDel="00C526A3">
          <w:delText>p</w:delText>
        </w:r>
      </w:del>
      <w:r>
        <w:t xml:space="preserve">ersonal de Auxilio, Cuerpo de Bomberos, etc. </w:t>
      </w:r>
      <w:del w:id="325" w:author="Usuario" w:date="2016-08-01T17:44:00Z">
        <w:r w:rsidRPr="008C0D4E" w:rsidDel="00C526A3">
          <w:delText>p</w:delText>
        </w:r>
      </w:del>
      <w:ins w:id="326" w:author="Usuario" w:date="2016-08-01T17:44:00Z">
        <w:r w:rsidR="00C526A3">
          <w:t>P</w:t>
        </w:r>
      </w:ins>
      <w:r w:rsidRPr="008C0D4E">
        <w:t>osteriormente el Responsable de Piso supervisar</w:t>
      </w:r>
      <w:del w:id="327" w:author="Usuario" w:date="2016-08-01T17:44:00Z">
        <w:r w:rsidRPr="008C0D4E" w:rsidDel="00C526A3">
          <w:delText>a</w:delText>
        </w:r>
      </w:del>
      <w:ins w:id="328" w:author="Usuario" w:date="2016-08-01T17:44:00Z">
        <w:r w:rsidR="00C526A3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Default="009C2429" w:rsidP="00A23D06">
      <w:pPr>
        <w:spacing w:after="0"/>
        <w:jc w:val="both"/>
        <w:rPr>
          <w:b/>
          <w:color w:val="1F497D" w:themeColor="text2"/>
          <w:sz w:val="28"/>
          <w:szCs w:val="28"/>
        </w:rPr>
      </w:pPr>
      <w:r w:rsidRPr="00556ED9">
        <w:rPr>
          <w:b/>
          <w:color w:val="1F497D" w:themeColor="text2"/>
          <w:sz w:val="28"/>
          <w:szCs w:val="28"/>
        </w:rPr>
        <w:t>2</w:t>
      </w:r>
      <w:r w:rsidR="006949CE">
        <w:rPr>
          <w:b/>
          <w:color w:val="1F497D" w:themeColor="text2"/>
          <w:sz w:val="28"/>
          <w:szCs w:val="28"/>
        </w:rPr>
        <w:t>°</w:t>
      </w:r>
      <w:r w:rsidRPr="00556ED9">
        <w:rPr>
          <w:b/>
          <w:color w:val="1F497D" w:themeColor="text2"/>
          <w:sz w:val="28"/>
          <w:szCs w:val="28"/>
        </w:rPr>
        <w:t xml:space="preserve"> SS Industrial</w:t>
      </w:r>
      <w:r w:rsidR="00E84CF9">
        <w:rPr>
          <w:b/>
          <w:color w:val="1F497D" w:themeColor="text2"/>
          <w:sz w:val="28"/>
          <w:szCs w:val="28"/>
        </w:rPr>
        <w:t xml:space="preserve"> -</w:t>
      </w:r>
      <w:r w:rsidRPr="00556ED9">
        <w:rPr>
          <w:b/>
          <w:color w:val="1F497D" w:themeColor="text2"/>
          <w:sz w:val="28"/>
          <w:szCs w:val="28"/>
        </w:rPr>
        <w:t xml:space="preserve"> Alem</w:t>
      </w:r>
      <w:r>
        <w:rPr>
          <w:b/>
          <w:color w:val="1F497D" w:themeColor="text2"/>
          <w:sz w:val="28"/>
          <w:szCs w:val="28"/>
        </w:rPr>
        <w:t xml:space="preserve"> y Transicion</w:t>
      </w:r>
    </w:p>
    <w:p w:rsidR="00DE3F69" w:rsidRPr="00E84CF9" w:rsidRDefault="00E67267" w:rsidP="00A23D06">
      <w:pPr>
        <w:spacing w:after="0"/>
        <w:jc w:val="both"/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Salas TS204, TS205, </w:t>
      </w:r>
      <w:r w:rsidR="009C2429" w:rsidRPr="00E84CF9">
        <w:rPr>
          <w:b/>
          <w:color w:val="1F497D" w:themeColor="text2"/>
          <w:sz w:val="24"/>
          <w:szCs w:val="24"/>
        </w:rPr>
        <w:t>TS206</w:t>
      </w:r>
      <w:r w:rsidR="00DE3F69" w:rsidRPr="00E84CF9">
        <w:rPr>
          <w:sz w:val="24"/>
          <w:szCs w:val="24"/>
        </w:rPr>
        <w:t xml:space="preserve"> </w:t>
      </w:r>
    </w:p>
    <w:p w:rsidR="009C2429" w:rsidRDefault="00DE3F69" w:rsidP="009C2429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</w:t>
      </w:r>
      <w:del w:id="329" w:author="Usuario" w:date="2016-08-01T17:44:00Z">
        <w:r w:rsidDel="00C526A3">
          <w:delText>r</w:delText>
        </w:r>
      </w:del>
      <w:ins w:id="330" w:author="Usuario" w:date="2016-08-01T17:44:00Z">
        <w:r w:rsidR="00C526A3">
          <w:t>R</w:t>
        </w:r>
      </w:ins>
      <w:r>
        <w:t xml:space="preserve">esponsable de </w:t>
      </w:r>
      <w:ins w:id="331" w:author="Usuario" w:date="2016-08-01T17:44:00Z">
        <w:r w:rsidR="00C526A3">
          <w:t>S</w:t>
        </w:r>
      </w:ins>
      <w:del w:id="332" w:author="Usuario" w:date="2016-08-01T17:44:00Z">
        <w:r w:rsidDel="00C526A3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333" w:author="Usuario" w:date="2016-08-01T17:46:00Z">
        <w:r w:rsidDel="00712E8C">
          <w:delText>a</w:delText>
        </w:r>
      </w:del>
      <w:ins w:id="334" w:author="Usuario" w:date="2016-08-01T17:46:00Z">
        <w:r w:rsidR="00712E8C">
          <w:t>á</w:t>
        </w:r>
      </w:ins>
      <w:r>
        <w:t xml:space="preserve">n las indicaciones del </w:t>
      </w:r>
      <w:ins w:id="335" w:author="Usuario" w:date="2016-08-01T17:46:00Z">
        <w:r w:rsidR="00712E8C">
          <w:t>R</w:t>
        </w:r>
      </w:ins>
      <w:del w:id="336" w:author="Usuario" w:date="2016-08-01T17:46:00Z">
        <w:r w:rsidDel="00712E8C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7</w:t>
      </w:r>
      <w:r w:rsidRPr="0052230A">
        <w:t>,</w:t>
      </w:r>
      <w:r>
        <w:t xml:space="preserve"> debiendo </w:t>
      </w:r>
      <w:del w:id="337" w:author="Usuario" w:date="2016-08-01T17:48:00Z">
        <w:r w:rsidDel="00712E8C">
          <w:delText xml:space="preserve">bajar </w:delText>
        </w:r>
      </w:del>
      <w:ins w:id="338" w:author="Usuario" w:date="2016-08-01T17:48:00Z">
        <w:r w:rsidR="00712E8C">
          <w:t xml:space="preserve">subir </w:t>
        </w:r>
      </w:ins>
      <w:r>
        <w:t xml:space="preserve">siempre del lado derecho, dejando el espacio de la izquierda libre para el desplazamiento del </w:t>
      </w:r>
      <w:ins w:id="339" w:author="Usuario" w:date="2016-08-01T17:46:00Z">
        <w:r w:rsidR="00712E8C">
          <w:t>P</w:t>
        </w:r>
      </w:ins>
      <w:del w:id="340" w:author="Usuario" w:date="2016-08-01T17:46:00Z">
        <w:r w:rsidDel="00712E8C">
          <w:delText>p</w:delText>
        </w:r>
      </w:del>
      <w:r>
        <w:t xml:space="preserve">ersonal de Auxilio, Cuerpo de Bomberos, etc. </w:t>
      </w:r>
      <w:ins w:id="341" w:author="Usuario" w:date="2016-08-01T17:46:00Z">
        <w:r w:rsidR="00712E8C">
          <w:t>P</w:t>
        </w:r>
      </w:ins>
      <w:del w:id="342" w:author="Usuario" w:date="2016-08-01T17:46:00Z">
        <w:r w:rsidRPr="008C0D4E" w:rsidDel="00712E8C">
          <w:delText>p</w:delText>
        </w:r>
      </w:del>
      <w:r w:rsidRPr="008C0D4E">
        <w:t>osteriormente el Responsable de Piso supervisar</w:t>
      </w:r>
      <w:del w:id="343" w:author="Usuario" w:date="2016-08-01T17:47:00Z">
        <w:r w:rsidRPr="008C0D4E" w:rsidDel="00712E8C">
          <w:delText>a</w:delText>
        </w:r>
      </w:del>
      <w:ins w:id="344" w:author="Usuario" w:date="2016-08-01T17:47:00Z">
        <w:r w:rsidR="00712E8C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E67267" w:rsidRDefault="00E67267" w:rsidP="009C2429">
      <w:pPr>
        <w:jc w:val="both"/>
      </w:pPr>
    </w:p>
    <w:p w:rsidR="009C2429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lastRenderedPageBreak/>
        <w:t>1</w:t>
      </w:r>
      <w:r w:rsidR="006949CE">
        <w:rPr>
          <w:b/>
          <w:color w:val="1F497D" w:themeColor="text2"/>
          <w:sz w:val="28"/>
          <w:szCs w:val="28"/>
        </w:rPr>
        <w:t>°</w:t>
      </w:r>
      <w:r>
        <w:rPr>
          <w:b/>
          <w:color w:val="1F497D" w:themeColor="text2"/>
          <w:sz w:val="28"/>
          <w:szCs w:val="28"/>
        </w:rPr>
        <w:t xml:space="preserve"> </w:t>
      </w:r>
      <w:r w:rsidRPr="00556ED9">
        <w:rPr>
          <w:b/>
          <w:color w:val="1F497D" w:themeColor="text2"/>
          <w:sz w:val="28"/>
          <w:szCs w:val="28"/>
        </w:rPr>
        <w:t xml:space="preserve">SS Industrial – </w:t>
      </w:r>
      <w:r>
        <w:rPr>
          <w:b/>
          <w:color w:val="1F497D" w:themeColor="text2"/>
          <w:sz w:val="28"/>
          <w:szCs w:val="28"/>
        </w:rPr>
        <w:t xml:space="preserve"> Alem</w:t>
      </w:r>
    </w:p>
    <w:p w:rsidR="009C2429" w:rsidRPr="00E84CF9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4"/>
          <w:szCs w:val="24"/>
        </w:rPr>
      </w:pPr>
      <w:r w:rsidRPr="00E84CF9">
        <w:rPr>
          <w:b/>
          <w:color w:val="1F497D" w:themeColor="text2"/>
          <w:sz w:val="24"/>
          <w:szCs w:val="24"/>
        </w:rPr>
        <w:t>Salas 104 - 105 - 106- 107</w:t>
      </w:r>
    </w:p>
    <w:p w:rsidR="00DE3F69" w:rsidRDefault="00DE3F69" w:rsidP="00E84CF9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</w:t>
      </w:r>
      <w:del w:id="345" w:author="Usuario" w:date="2016-08-01T17:48:00Z">
        <w:r w:rsidDel="00712E8C">
          <w:delText>r</w:delText>
        </w:r>
      </w:del>
      <w:ins w:id="346" w:author="Usuario" w:date="2016-08-01T17:48:00Z">
        <w:r w:rsidR="00712E8C">
          <w:t>R</w:t>
        </w:r>
      </w:ins>
      <w:r>
        <w:t xml:space="preserve">esponsable de </w:t>
      </w:r>
      <w:del w:id="347" w:author="Usuario" w:date="2016-08-01T17:49:00Z">
        <w:r w:rsidDel="00712E8C">
          <w:delText>s</w:delText>
        </w:r>
      </w:del>
      <w:ins w:id="348" w:author="Usuario" w:date="2016-08-01T17:49:00Z">
        <w:r w:rsidR="00712E8C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349" w:author="Usuario" w:date="2016-08-01T17:49:00Z">
        <w:r w:rsidR="00712E8C">
          <w:t>á</w:t>
        </w:r>
      </w:ins>
      <w:del w:id="350" w:author="Usuario" w:date="2016-08-01T17:49:00Z">
        <w:r w:rsidDel="00712E8C">
          <w:delText>a</w:delText>
        </w:r>
      </w:del>
      <w:r>
        <w:t xml:space="preserve">n las indicaciones del </w:t>
      </w:r>
      <w:del w:id="351" w:author="Usuario" w:date="2016-08-01T17:49:00Z">
        <w:r w:rsidDel="00712E8C">
          <w:delText>r</w:delText>
        </w:r>
      </w:del>
      <w:ins w:id="352" w:author="Usuario" w:date="2016-08-01T17:49:00Z">
        <w:r w:rsidR="00712E8C">
          <w:t>R</w:t>
        </w:r>
      </w:ins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5</w:t>
      </w:r>
      <w:r w:rsidRPr="0052230A">
        <w:t>,</w:t>
      </w:r>
      <w:r>
        <w:t xml:space="preserve"> debiendo </w:t>
      </w:r>
      <w:ins w:id="353" w:author="Usuario" w:date="2016-08-01T17:48:00Z">
        <w:r w:rsidR="00712E8C">
          <w:t>subir</w:t>
        </w:r>
      </w:ins>
      <w:del w:id="354" w:author="Usuario" w:date="2016-08-01T17:48:00Z">
        <w:r w:rsidDel="00712E8C">
          <w:delText>bajar</w:delText>
        </w:r>
      </w:del>
      <w:r>
        <w:t xml:space="preserve"> siempre del lado derecho, dejando el espacio de la izquierda libre para el desplazamiento del </w:t>
      </w:r>
      <w:del w:id="355" w:author="Usuario" w:date="2016-08-01T17:49:00Z">
        <w:r w:rsidDel="00712E8C">
          <w:delText>p</w:delText>
        </w:r>
      </w:del>
      <w:ins w:id="356" w:author="Usuario" w:date="2016-08-01T17:49:00Z">
        <w:r w:rsidR="00712E8C">
          <w:t>P</w:t>
        </w:r>
      </w:ins>
      <w:r>
        <w:t xml:space="preserve">ersonal de Auxilio, Cuerpo de Bomberos, etc. </w:t>
      </w:r>
      <w:ins w:id="357" w:author="Usuario" w:date="2016-08-01T17:49:00Z">
        <w:r w:rsidR="00712E8C">
          <w:t>P</w:t>
        </w:r>
      </w:ins>
      <w:del w:id="358" w:author="Usuario" w:date="2016-08-01T17:49:00Z">
        <w:r w:rsidRPr="008C0D4E" w:rsidDel="00712E8C">
          <w:delText>p</w:delText>
        </w:r>
      </w:del>
      <w:r w:rsidRPr="008C0D4E">
        <w:t>osteriormente el Responsable de Piso supervisar</w:t>
      </w:r>
      <w:del w:id="359" w:author="Usuario" w:date="2016-08-01T17:49:00Z">
        <w:r w:rsidRPr="008C0D4E" w:rsidDel="00712E8C">
          <w:delText>a</w:delText>
        </w:r>
      </w:del>
      <w:ins w:id="360" w:author="Usuario" w:date="2016-08-01T17:49:00Z">
        <w:r w:rsidR="00712E8C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1</w:t>
      </w:r>
      <w:r w:rsidR="006949CE">
        <w:rPr>
          <w:b/>
          <w:color w:val="1F497D" w:themeColor="text2"/>
          <w:sz w:val="28"/>
          <w:szCs w:val="28"/>
        </w:rPr>
        <w:t>°</w:t>
      </w:r>
      <w:r>
        <w:rPr>
          <w:b/>
          <w:color w:val="1F497D" w:themeColor="text2"/>
          <w:sz w:val="28"/>
          <w:szCs w:val="28"/>
        </w:rPr>
        <w:t xml:space="preserve"> </w:t>
      </w:r>
      <w:r w:rsidRPr="00556ED9">
        <w:rPr>
          <w:b/>
          <w:color w:val="1F497D" w:themeColor="text2"/>
          <w:sz w:val="28"/>
          <w:szCs w:val="28"/>
        </w:rPr>
        <w:t xml:space="preserve">SS Industrial – </w:t>
      </w:r>
      <w:r>
        <w:rPr>
          <w:b/>
          <w:color w:val="1F497D" w:themeColor="text2"/>
          <w:sz w:val="28"/>
          <w:szCs w:val="28"/>
        </w:rPr>
        <w:t xml:space="preserve"> Corrientes</w:t>
      </w:r>
    </w:p>
    <w:p w:rsidR="009C2429" w:rsidRPr="00A23D06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s115C - 113- 114 - TS129 - S112C</w:t>
      </w:r>
    </w:p>
    <w:p w:rsidR="009C2429" w:rsidRDefault="00DE3F69" w:rsidP="00DE3F69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</w:t>
      </w:r>
      <w:ins w:id="361" w:author="Usuario" w:date="2016-08-01T17:53:00Z">
        <w:r w:rsidR="00712E8C">
          <w:t>R</w:t>
        </w:r>
      </w:ins>
      <w:del w:id="362" w:author="Usuario" w:date="2016-08-01T17:53:00Z">
        <w:r w:rsidDel="00712E8C">
          <w:delText>r</w:delText>
        </w:r>
      </w:del>
      <w:r>
        <w:t xml:space="preserve">esponsable de </w:t>
      </w:r>
      <w:ins w:id="363" w:author="Usuario" w:date="2016-08-01T17:53:00Z">
        <w:r w:rsidR="00712E8C">
          <w:t>S</w:t>
        </w:r>
      </w:ins>
      <w:del w:id="364" w:author="Usuario" w:date="2016-08-01T17:53:00Z">
        <w:r w:rsidDel="00712E8C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365" w:author="Usuario" w:date="2016-08-01T17:54:00Z">
        <w:r w:rsidDel="00712E8C">
          <w:delText>a</w:delText>
        </w:r>
      </w:del>
      <w:ins w:id="366" w:author="Usuario" w:date="2016-08-01T17:54:00Z">
        <w:r w:rsidR="00712E8C">
          <w:t>á</w:t>
        </w:r>
      </w:ins>
      <w:r>
        <w:t xml:space="preserve">n las indicaciones del </w:t>
      </w:r>
      <w:ins w:id="367" w:author="Usuario" w:date="2016-08-01T17:54:00Z">
        <w:r w:rsidR="00712E8C">
          <w:t>R</w:t>
        </w:r>
      </w:ins>
      <w:del w:id="368" w:author="Usuario" w:date="2016-08-01T17:54:00Z">
        <w:r w:rsidDel="00712E8C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7</w:t>
      </w:r>
      <w:r w:rsidRPr="0052230A">
        <w:t>,</w:t>
      </w:r>
      <w:r>
        <w:t xml:space="preserve"> debiendo </w:t>
      </w:r>
      <w:del w:id="369" w:author="Usuario" w:date="2016-08-01T17:54:00Z">
        <w:r w:rsidDel="00712E8C">
          <w:delText>bajar</w:delText>
        </w:r>
      </w:del>
      <w:ins w:id="370" w:author="Usuario" w:date="2016-08-01T17:54:00Z">
        <w:r w:rsidR="00712E8C">
          <w:t>subir</w:t>
        </w:r>
      </w:ins>
      <w:r>
        <w:t xml:space="preserve"> siempre del lado derecho, dejando el espacio de la izquierda libre para el desplazamiento del </w:t>
      </w:r>
      <w:ins w:id="371" w:author="Usuario" w:date="2016-08-01T17:54:00Z">
        <w:r w:rsidR="00712E8C">
          <w:t>P</w:t>
        </w:r>
      </w:ins>
      <w:del w:id="372" w:author="Usuario" w:date="2016-08-01T17:54:00Z">
        <w:r w:rsidDel="00712E8C">
          <w:delText>p</w:delText>
        </w:r>
      </w:del>
      <w:r>
        <w:t xml:space="preserve">ersonal de Auxilio, Cuerpo de Bomberos, etc. </w:t>
      </w:r>
      <w:ins w:id="373" w:author="Usuario" w:date="2016-08-01T17:54:00Z">
        <w:r w:rsidR="00712E8C">
          <w:t>P</w:t>
        </w:r>
      </w:ins>
      <w:del w:id="374" w:author="Usuario" w:date="2016-08-01T17:54:00Z">
        <w:r w:rsidRPr="008C0D4E" w:rsidDel="00712E8C">
          <w:delText>p</w:delText>
        </w:r>
      </w:del>
      <w:r w:rsidRPr="008C0D4E">
        <w:t>osteriormente el Responsable de Piso supervisar</w:t>
      </w:r>
      <w:del w:id="375" w:author="Usuario" w:date="2016-08-01T17:54:00Z">
        <w:r w:rsidRPr="008C0D4E" w:rsidDel="00712E8C">
          <w:delText>a</w:delText>
        </w:r>
      </w:del>
      <w:ins w:id="376" w:author="Usuario" w:date="2016-08-01T17:54:00Z">
        <w:r w:rsidR="00712E8C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Pr="00CB7ADB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  <w:lang w:val="en-US"/>
        </w:rPr>
      </w:pPr>
      <w:r w:rsidRPr="00CB7ADB">
        <w:rPr>
          <w:b/>
          <w:color w:val="1F497D" w:themeColor="text2"/>
          <w:sz w:val="28"/>
          <w:szCs w:val="28"/>
          <w:lang w:val="en-US"/>
        </w:rPr>
        <w:t>1</w:t>
      </w:r>
      <w:r w:rsidR="006949CE">
        <w:rPr>
          <w:b/>
          <w:color w:val="1F497D" w:themeColor="text2"/>
          <w:sz w:val="28"/>
          <w:szCs w:val="28"/>
          <w:lang w:val="en-US"/>
        </w:rPr>
        <w:t>°</w:t>
      </w:r>
      <w:r w:rsidRPr="00CB7ADB">
        <w:rPr>
          <w:b/>
          <w:color w:val="1F497D" w:themeColor="text2"/>
          <w:sz w:val="28"/>
          <w:szCs w:val="28"/>
          <w:lang w:val="en-US"/>
        </w:rPr>
        <w:t xml:space="preserve"> SS Industrial – Bouchard</w:t>
      </w:r>
    </w:p>
    <w:p w:rsidR="009C2429" w:rsidRPr="00A23D06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4"/>
          <w:szCs w:val="24"/>
          <w:lang w:val="en-US"/>
        </w:rPr>
      </w:pPr>
      <w:r w:rsidRPr="00A23D06">
        <w:rPr>
          <w:b/>
          <w:color w:val="1F497D" w:themeColor="text2"/>
          <w:sz w:val="24"/>
          <w:szCs w:val="24"/>
          <w:lang w:val="en-US"/>
        </w:rPr>
        <w:t>Salas TS 124 - TS 108 - S116- S117- S118 – S119</w:t>
      </w:r>
    </w:p>
    <w:p w:rsidR="009C2429" w:rsidRPr="00DE3F69" w:rsidRDefault="00DE3F69" w:rsidP="00DE3F69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</w:t>
      </w:r>
      <w:ins w:id="377" w:author="Usuario" w:date="2016-08-01T17:55:00Z">
        <w:r w:rsidR="00712E8C">
          <w:t>R</w:t>
        </w:r>
      </w:ins>
      <w:del w:id="378" w:author="Usuario" w:date="2016-08-01T17:55:00Z">
        <w:r w:rsidDel="00712E8C">
          <w:delText>r</w:delText>
        </w:r>
      </w:del>
      <w:r>
        <w:t xml:space="preserve">esponsable de </w:t>
      </w:r>
      <w:ins w:id="379" w:author="Usuario" w:date="2016-08-01T17:55:00Z">
        <w:r w:rsidR="00712E8C">
          <w:t>S</w:t>
        </w:r>
      </w:ins>
      <w:del w:id="380" w:author="Usuario" w:date="2016-08-01T17:55:00Z">
        <w:r w:rsidDel="00712E8C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381" w:author="Usuario" w:date="2016-08-01T17:55:00Z">
        <w:r w:rsidDel="00712E8C">
          <w:delText>a</w:delText>
        </w:r>
      </w:del>
      <w:ins w:id="382" w:author="Usuario" w:date="2016-08-01T17:55:00Z">
        <w:r w:rsidR="00712E8C">
          <w:t>á</w:t>
        </w:r>
      </w:ins>
      <w:r>
        <w:t xml:space="preserve">n las indicaciones del </w:t>
      </w:r>
      <w:ins w:id="383" w:author="Usuario" w:date="2016-08-01T17:55:00Z">
        <w:r w:rsidR="00712E8C">
          <w:t>R</w:t>
        </w:r>
      </w:ins>
      <w:del w:id="384" w:author="Usuario" w:date="2016-08-01T17:55:00Z">
        <w:r w:rsidDel="00712E8C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6</w:t>
      </w:r>
      <w:r w:rsidRPr="0052230A">
        <w:t>,</w:t>
      </w:r>
      <w:r>
        <w:t xml:space="preserve"> debiendo </w:t>
      </w:r>
      <w:ins w:id="385" w:author="Usuario" w:date="2016-08-01T17:55:00Z">
        <w:r w:rsidR="00712E8C">
          <w:t>subir</w:t>
        </w:r>
      </w:ins>
      <w:del w:id="386" w:author="Usuario" w:date="2016-08-01T17:55:00Z">
        <w:r w:rsidDel="00712E8C">
          <w:delText>bajar</w:delText>
        </w:r>
      </w:del>
      <w:r>
        <w:t xml:space="preserve"> siempre del lado derecho, dejando el espacio de la izquierda libre para el desplazamiento del </w:t>
      </w:r>
      <w:ins w:id="387" w:author="Usuario" w:date="2016-08-01T17:55:00Z">
        <w:r w:rsidR="00712E8C">
          <w:t>P</w:t>
        </w:r>
      </w:ins>
      <w:del w:id="388" w:author="Usuario" w:date="2016-08-01T17:55:00Z">
        <w:r w:rsidDel="00712E8C">
          <w:delText>p</w:delText>
        </w:r>
      </w:del>
      <w:r>
        <w:t xml:space="preserve">ersonal de Auxilio, Cuerpo de Bomberos, etc. </w:t>
      </w:r>
      <w:ins w:id="389" w:author="Usuario" w:date="2016-08-01T17:55:00Z">
        <w:r w:rsidR="00712E8C">
          <w:t>P</w:t>
        </w:r>
      </w:ins>
      <w:del w:id="390" w:author="Usuario" w:date="2016-08-01T17:55:00Z">
        <w:r w:rsidRPr="008C0D4E" w:rsidDel="00712E8C">
          <w:delText>p</w:delText>
        </w:r>
      </w:del>
      <w:r w:rsidRPr="008C0D4E">
        <w:t>osteriormente el Responsable de Piso supervisar</w:t>
      </w:r>
      <w:del w:id="391" w:author="Usuario" w:date="2016-08-01T17:55:00Z">
        <w:r w:rsidRPr="008C0D4E" w:rsidDel="00712E8C">
          <w:delText>a</w:delText>
        </w:r>
      </w:del>
      <w:ins w:id="392" w:author="Usuario" w:date="2016-08-01T17:55:00Z">
        <w:r w:rsidR="00712E8C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Pr="00301454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</w:rPr>
      </w:pPr>
      <w:r w:rsidRPr="00301454">
        <w:rPr>
          <w:b/>
          <w:color w:val="1F497D" w:themeColor="text2"/>
          <w:sz w:val="28"/>
          <w:szCs w:val="28"/>
        </w:rPr>
        <w:t>1</w:t>
      </w:r>
      <w:r w:rsidR="006949CE">
        <w:rPr>
          <w:b/>
          <w:color w:val="1F497D" w:themeColor="text2"/>
          <w:sz w:val="28"/>
          <w:szCs w:val="28"/>
        </w:rPr>
        <w:t>°</w:t>
      </w:r>
      <w:r w:rsidRPr="00301454">
        <w:rPr>
          <w:b/>
          <w:color w:val="1F497D" w:themeColor="text2"/>
          <w:sz w:val="28"/>
          <w:szCs w:val="28"/>
        </w:rPr>
        <w:t xml:space="preserve"> SS Noble - Alem</w:t>
      </w:r>
    </w:p>
    <w:p w:rsidR="009C2429" w:rsidRPr="00A23D06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120 -121- 122</w:t>
      </w:r>
    </w:p>
    <w:p w:rsidR="00DE3F69" w:rsidRDefault="00DE3F69" w:rsidP="00DE3F69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</w:t>
      </w:r>
      <w:del w:id="393" w:author="Usuario" w:date="2016-08-01T17:56:00Z">
        <w:r w:rsidDel="006403EF">
          <w:delText>r</w:delText>
        </w:r>
      </w:del>
      <w:ins w:id="394" w:author="Usuario" w:date="2016-08-01T17:56:00Z">
        <w:r w:rsidR="006403EF">
          <w:t>R</w:t>
        </w:r>
      </w:ins>
      <w:r>
        <w:t xml:space="preserve">esponsable de </w:t>
      </w:r>
      <w:ins w:id="395" w:author="Usuario" w:date="2016-08-01T17:56:00Z">
        <w:r w:rsidR="006403EF">
          <w:t>S</w:t>
        </w:r>
      </w:ins>
      <w:del w:id="396" w:author="Usuario" w:date="2016-08-01T17:56:00Z">
        <w:r w:rsidDel="006403EF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</w:t>
      </w:r>
      <w:r>
        <w:lastRenderedPageBreak/>
        <w:t>asignada. Allí esperar</w:t>
      </w:r>
      <w:del w:id="397" w:author="Usuario" w:date="2016-08-01T17:56:00Z">
        <w:r w:rsidDel="006403EF">
          <w:delText>a</w:delText>
        </w:r>
      </w:del>
      <w:ins w:id="398" w:author="Usuario" w:date="2016-08-01T17:56:00Z">
        <w:r w:rsidR="006403EF">
          <w:t>á</w:t>
        </w:r>
      </w:ins>
      <w:r>
        <w:t xml:space="preserve">n las indicaciones del </w:t>
      </w:r>
      <w:del w:id="399" w:author="Usuario" w:date="2016-08-01T17:56:00Z">
        <w:r w:rsidDel="006403EF">
          <w:delText>r</w:delText>
        </w:r>
      </w:del>
      <w:ins w:id="400" w:author="Usuario" w:date="2016-08-01T17:56:00Z">
        <w:r w:rsidR="006403EF">
          <w:t>R</w:t>
        </w:r>
      </w:ins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12</w:t>
      </w:r>
      <w:r w:rsidRPr="0052230A">
        <w:t>,</w:t>
      </w:r>
      <w:r>
        <w:t xml:space="preserve"> debiendo </w:t>
      </w:r>
      <w:ins w:id="401" w:author="Usuario" w:date="2016-08-01T17:56:00Z">
        <w:r w:rsidR="006403EF">
          <w:t>subir</w:t>
        </w:r>
      </w:ins>
      <w:del w:id="402" w:author="Usuario" w:date="2016-08-01T17:56:00Z">
        <w:r w:rsidDel="006403EF">
          <w:delText>bajar</w:delText>
        </w:r>
      </w:del>
      <w:r>
        <w:t xml:space="preserve"> siempre del lado derecho, dejando el espacio de la izquierda libre para el desplazamiento del </w:t>
      </w:r>
      <w:ins w:id="403" w:author="Usuario" w:date="2016-08-01T17:56:00Z">
        <w:r w:rsidR="006403EF">
          <w:t>P</w:t>
        </w:r>
      </w:ins>
      <w:del w:id="404" w:author="Usuario" w:date="2016-08-01T17:56:00Z">
        <w:r w:rsidDel="006403EF">
          <w:delText>p</w:delText>
        </w:r>
      </w:del>
      <w:r>
        <w:t xml:space="preserve">ersonal de Auxilio, Cuerpo de Bomberos, etc. </w:t>
      </w:r>
      <w:ins w:id="405" w:author="Usuario" w:date="2016-08-01T17:56:00Z">
        <w:r w:rsidR="006403EF">
          <w:t>P</w:t>
        </w:r>
      </w:ins>
      <w:del w:id="406" w:author="Usuario" w:date="2016-08-01T17:56:00Z">
        <w:r w:rsidRPr="008C0D4E" w:rsidDel="006403EF">
          <w:delText>p</w:delText>
        </w:r>
      </w:del>
      <w:r w:rsidRPr="008C0D4E">
        <w:t>osteriormente el Responsable de Piso supervisar</w:t>
      </w:r>
      <w:del w:id="407" w:author="Usuario" w:date="2016-08-01T17:56:00Z">
        <w:r w:rsidRPr="008C0D4E" w:rsidDel="006403EF">
          <w:delText>a</w:delText>
        </w:r>
      </w:del>
      <w:ins w:id="408" w:author="Usuario" w:date="2016-08-01T17:56:00Z">
        <w:r w:rsidR="006403EF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Pr="00301454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</w:rPr>
      </w:pPr>
      <w:r w:rsidRPr="00301454">
        <w:rPr>
          <w:b/>
          <w:color w:val="1F497D" w:themeColor="text2"/>
          <w:sz w:val="28"/>
          <w:szCs w:val="28"/>
        </w:rPr>
        <w:t>1</w:t>
      </w:r>
      <w:r w:rsidR="006949CE">
        <w:rPr>
          <w:b/>
          <w:color w:val="1F497D" w:themeColor="text2"/>
          <w:sz w:val="28"/>
          <w:szCs w:val="28"/>
        </w:rPr>
        <w:t>°</w:t>
      </w:r>
      <w:r w:rsidRPr="00301454">
        <w:rPr>
          <w:b/>
          <w:color w:val="1F497D" w:themeColor="text2"/>
          <w:sz w:val="28"/>
          <w:szCs w:val="28"/>
        </w:rPr>
        <w:t xml:space="preserve"> SS Noble - </w:t>
      </w:r>
      <w:r>
        <w:rPr>
          <w:b/>
          <w:color w:val="1F497D" w:themeColor="text2"/>
          <w:sz w:val="28"/>
          <w:szCs w:val="28"/>
        </w:rPr>
        <w:t xml:space="preserve"> Sarmiento</w:t>
      </w:r>
    </w:p>
    <w:p w:rsidR="009C2429" w:rsidRPr="00A23D06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124 - Museo del Correo</w:t>
      </w:r>
    </w:p>
    <w:p w:rsidR="00DE3F69" w:rsidRPr="00301454" w:rsidRDefault="00DE3F69" w:rsidP="00DE3F69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</w:t>
      </w:r>
      <w:r w:rsidRPr="008C0D4E">
        <w:t xml:space="preserve"> debe</w:t>
      </w:r>
      <w:r>
        <w:t xml:space="preserve">rá informar al </w:t>
      </w:r>
      <w:del w:id="409" w:author="Usuario" w:date="2016-08-01T17:56:00Z">
        <w:r w:rsidDel="006403EF">
          <w:delText>r</w:delText>
        </w:r>
      </w:del>
      <w:ins w:id="410" w:author="Usuario" w:date="2016-08-01T17:57:00Z">
        <w:r w:rsidR="006403EF">
          <w:t>R</w:t>
        </w:r>
      </w:ins>
      <w:r>
        <w:t xml:space="preserve">esponsable de </w:t>
      </w:r>
      <w:ins w:id="411" w:author="Usuario" w:date="2016-08-01T17:57:00Z">
        <w:r w:rsidR="006403EF">
          <w:t>S</w:t>
        </w:r>
      </w:ins>
      <w:del w:id="412" w:author="Usuario" w:date="2016-08-01T17:57:00Z">
        <w:r w:rsidDel="006403EF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413" w:author="Usuario" w:date="2016-08-01T17:57:00Z">
        <w:r w:rsidDel="006403EF">
          <w:delText>a</w:delText>
        </w:r>
      </w:del>
      <w:ins w:id="414" w:author="Usuario" w:date="2016-08-01T17:57:00Z">
        <w:r w:rsidR="006403EF">
          <w:t>á</w:t>
        </w:r>
      </w:ins>
      <w:r>
        <w:t xml:space="preserve">n las indicaciones del </w:t>
      </w:r>
      <w:ins w:id="415" w:author="Usuario" w:date="2016-08-01T17:57:00Z">
        <w:r w:rsidR="006403EF">
          <w:t>R</w:t>
        </w:r>
      </w:ins>
      <w:del w:id="416" w:author="Usuario" w:date="2016-08-01T17:57:00Z">
        <w:r w:rsidDel="006403EF">
          <w:delText>r</w:delText>
        </w:r>
      </w:del>
      <w:r>
        <w:t xml:space="preserve">esponsable de Piso de Seguridad Privada. Una vez confirmada la evacuación, se procederá a dirigir a las personas hacia  las </w:t>
      </w:r>
      <w:r>
        <w:rPr>
          <w:b/>
        </w:rPr>
        <w:t>Escaleras Históricas</w:t>
      </w:r>
      <w:r w:rsidRPr="00984783">
        <w:rPr>
          <w:b/>
        </w:rPr>
        <w:t xml:space="preserve"> N°</w:t>
      </w:r>
      <w:r>
        <w:rPr>
          <w:b/>
        </w:rPr>
        <w:t xml:space="preserve"> 1 y N° 2</w:t>
      </w:r>
      <w:r w:rsidRPr="0052230A">
        <w:t>,</w:t>
      </w:r>
      <w:r>
        <w:t xml:space="preserve"> debiendo </w:t>
      </w:r>
      <w:ins w:id="417" w:author="Usuario" w:date="2016-08-01T17:57:00Z">
        <w:r w:rsidR="006403EF">
          <w:t>subir</w:t>
        </w:r>
      </w:ins>
      <w:del w:id="418" w:author="Usuario" w:date="2016-08-01T17:57:00Z">
        <w:r w:rsidDel="006403EF">
          <w:delText>bajar</w:delText>
        </w:r>
      </w:del>
      <w:r>
        <w:t xml:space="preserve"> siempre del lado derecho, dejando el espacio de la izquierda libre para el desplazamiento del </w:t>
      </w:r>
      <w:del w:id="419" w:author="Usuario" w:date="2016-08-01T17:57:00Z">
        <w:r w:rsidDel="006403EF">
          <w:delText>p</w:delText>
        </w:r>
      </w:del>
      <w:ins w:id="420" w:author="Usuario" w:date="2016-08-01T17:57:00Z">
        <w:r w:rsidR="006403EF">
          <w:t>P</w:t>
        </w:r>
      </w:ins>
      <w:r>
        <w:t xml:space="preserve">ersonal de Auxilio, Cuerpo de Bomberos, etc. </w:t>
      </w:r>
      <w:del w:id="421" w:author="Usuario" w:date="2016-08-01T17:57:00Z">
        <w:r w:rsidRPr="008C0D4E" w:rsidDel="006403EF">
          <w:delText>p</w:delText>
        </w:r>
      </w:del>
      <w:ins w:id="422" w:author="Usuario" w:date="2016-08-01T17:57:00Z">
        <w:r w:rsidR="006403EF">
          <w:t>P</w:t>
        </w:r>
      </w:ins>
      <w:r w:rsidRPr="008C0D4E">
        <w:t>osteriormente el Responsable de Piso supervisar</w:t>
      </w:r>
      <w:del w:id="423" w:author="Usuario" w:date="2016-08-01T17:57:00Z">
        <w:r w:rsidRPr="008C0D4E" w:rsidDel="006403EF">
          <w:delText>a</w:delText>
        </w:r>
      </w:del>
      <w:ins w:id="424" w:author="Usuario" w:date="2016-08-01T17:57:00Z">
        <w:r w:rsidR="006403EF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Pr="00301454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</w:rPr>
      </w:pPr>
      <w:r w:rsidRPr="00301454">
        <w:rPr>
          <w:b/>
          <w:color w:val="1F497D" w:themeColor="text2"/>
          <w:sz w:val="28"/>
          <w:szCs w:val="28"/>
        </w:rPr>
        <w:t>1</w:t>
      </w:r>
      <w:r w:rsidR="006949CE">
        <w:rPr>
          <w:b/>
          <w:color w:val="1F497D" w:themeColor="text2"/>
          <w:sz w:val="28"/>
          <w:szCs w:val="28"/>
        </w:rPr>
        <w:t>°</w:t>
      </w:r>
      <w:r w:rsidRPr="00301454">
        <w:rPr>
          <w:b/>
          <w:color w:val="1F497D" w:themeColor="text2"/>
          <w:sz w:val="28"/>
          <w:szCs w:val="28"/>
        </w:rPr>
        <w:t xml:space="preserve"> SS Noble - </w:t>
      </w:r>
      <w:r>
        <w:rPr>
          <w:b/>
          <w:color w:val="1F497D" w:themeColor="text2"/>
          <w:sz w:val="28"/>
          <w:szCs w:val="28"/>
        </w:rPr>
        <w:t xml:space="preserve"> Bouchard</w:t>
      </w:r>
    </w:p>
    <w:p w:rsidR="009C2429" w:rsidRPr="00A23D06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Control de Acceso</w:t>
      </w:r>
    </w:p>
    <w:p w:rsidR="00DE3F69" w:rsidRPr="00301454" w:rsidRDefault="00DE3F69" w:rsidP="00DF5956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</w:t>
      </w:r>
      <w:del w:id="425" w:author="Usuario" w:date="2016-08-01T17:57:00Z">
        <w:r w:rsidDel="006403EF">
          <w:delText>r</w:delText>
        </w:r>
      </w:del>
      <w:ins w:id="426" w:author="Usuario" w:date="2016-08-01T17:57:00Z">
        <w:r w:rsidR="006403EF">
          <w:t>R</w:t>
        </w:r>
      </w:ins>
      <w:r>
        <w:t xml:space="preserve">esponsable de </w:t>
      </w:r>
      <w:del w:id="427" w:author="Usuario" w:date="2016-08-01T17:57:00Z">
        <w:r w:rsidDel="006403EF">
          <w:delText>s</w:delText>
        </w:r>
      </w:del>
      <w:ins w:id="428" w:author="Usuario" w:date="2016-08-01T17:57:00Z">
        <w:r w:rsidR="006403EF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429" w:author="Usuario" w:date="2016-08-01T17:58:00Z">
        <w:r w:rsidDel="006403EF">
          <w:delText>a</w:delText>
        </w:r>
      </w:del>
      <w:ins w:id="430" w:author="Usuario" w:date="2016-08-01T17:58:00Z">
        <w:r w:rsidR="006403EF">
          <w:t>á</w:t>
        </w:r>
      </w:ins>
      <w:r>
        <w:t xml:space="preserve">n las indicaciones del </w:t>
      </w:r>
      <w:del w:id="431" w:author="Usuario" w:date="2016-08-01T17:58:00Z">
        <w:r w:rsidDel="006403EF">
          <w:delText>r</w:delText>
        </w:r>
      </w:del>
      <w:ins w:id="432" w:author="Usuario" w:date="2016-08-01T17:58:00Z">
        <w:r w:rsidR="006403EF">
          <w:t>R</w:t>
        </w:r>
      </w:ins>
      <w:r>
        <w:t xml:space="preserve">esponsable de Piso de Seguridad Privada. Una vez confirmada la evacuación, se procederá a dirigir a las personas hacia  la </w:t>
      </w:r>
      <w:r>
        <w:rPr>
          <w:b/>
        </w:rPr>
        <w:t>Escalera Histórica</w:t>
      </w:r>
      <w:r w:rsidRPr="00984783">
        <w:rPr>
          <w:b/>
        </w:rPr>
        <w:t xml:space="preserve"> N°</w:t>
      </w:r>
      <w:r>
        <w:rPr>
          <w:b/>
        </w:rPr>
        <w:t xml:space="preserve"> 2</w:t>
      </w:r>
      <w:r w:rsidRPr="0052230A">
        <w:t>,</w:t>
      </w:r>
      <w:r>
        <w:t xml:space="preserve"> debiendo </w:t>
      </w:r>
      <w:ins w:id="433" w:author="Usuario" w:date="2016-08-01T17:58:00Z">
        <w:r w:rsidR="006403EF">
          <w:t>subir</w:t>
        </w:r>
      </w:ins>
      <w:del w:id="434" w:author="Usuario" w:date="2016-08-01T17:58:00Z">
        <w:r w:rsidDel="006403EF">
          <w:delText>bajar</w:delText>
        </w:r>
      </w:del>
      <w:r>
        <w:t xml:space="preserve"> siempre del lado derecho, dejando el espacio de la izquierda libre para el desplazamiento del </w:t>
      </w:r>
      <w:ins w:id="435" w:author="Usuario" w:date="2016-08-01T17:58:00Z">
        <w:r w:rsidR="006403EF">
          <w:t>P</w:t>
        </w:r>
      </w:ins>
      <w:del w:id="436" w:author="Usuario" w:date="2016-08-01T17:58:00Z">
        <w:r w:rsidDel="006403EF">
          <w:delText>p</w:delText>
        </w:r>
      </w:del>
      <w:r>
        <w:t xml:space="preserve">ersonal de Auxilio, Cuerpo de Bomberos, etc. </w:t>
      </w:r>
      <w:del w:id="437" w:author="Usuario" w:date="2016-08-01T17:58:00Z">
        <w:r w:rsidRPr="008C0D4E" w:rsidDel="006403EF">
          <w:delText>p</w:delText>
        </w:r>
      </w:del>
      <w:ins w:id="438" w:author="Usuario" w:date="2016-08-01T17:58:00Z">
        <w:r w:rsidR="006403EF">
          <w:t>P</w:t>
        </w:r>
      </w:ins>
      <w:r w:rsidRPr="008C0D4E">
        <w:t>osteriormente el Responsable de Piso supervisar</w:t>
      </w:r>
      <w:del w:id="439" w:author="Usuario" w:date="2016-08-01T17:58:00Z">
        <w:r w:rsidRPr="008C0D4E" w:rsidDel="006403EF">
          <w:delText>a</w:delText>
        </w:r>
      </w:del>
      <w:ins w:id="440" w:author="Usuario" w:date="2016-08-01T17:58:00Z">
        <w:r w:rsidR="006403EF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Pr="00301454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</w:rPr>
      </w:pPr>
      <w:r w:rsidRPr="00301454">
        <w:rPr>
          <w:b/>
          <w:color w:val="1F497D" w:themeColor="text2"/>
          <w:sz w:val="28"/>
          <w:szCs w:val="28"/>
        </w:rPr>
        <w:t>1</w:t>
      </w:r>
      <w:r w:rsidR="006949CE">
        <w:rPr>
          <w:b/>
          <w:color w:val="1F497D" w:themeColor="text2"/>
          <w:sz w:val="28"/>
          <w:szCs w:val="28"/>
        </w:rPr>
        <w:t>°</w:t>
      </w:r>
      <w:r w:rsidRPr="00301454">
        <w:rPr>
          <w:b/>
          <w:color w:val="1F497D" w:themeColor="text2"/>
          <w:sz w:val="28"/>
          <w:szCs w:val="28"/>
        </w:rPr>
        <w:t xml:space="preserve"> SS Noble - </w:t>
      </w:r>
      <w:r>
        <w:rPr>
          <w:b/>
          <w:color w:val="1F497D" w:themeColor="text2"/>
          <w:sz w:val="28"/>
          <w:szCs w:val="28"/>
        </w:rPr>
        <w:t xml:space="preserve"> Bouchard</w:t>
      </w:r>
    </w:p>
    <w:p w:rsidR="009C2429" w:rsidRPr="00A23D06" w:rsidRDefault="009C2429" w:rsidP="009C2429">
      <w:pPr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101, 102, 103, TS102</w:t>
      </w:r>
    </w:p>
    <w:p w:rsidR="00DF5956" w:rsidRDefault="00DF5956" w:rsidP="00DF5956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</w:t>
      </w:r>
      <w:del w:id="441" w:author="Usuario" w:date="2016-08-01T17:58:00Z">
        <w:r w:rsidDel="006403EF">
          <w:delText>r</w:delText>
        </w:r>
      </w:del>
      <w:ins w:id="442" w:author="Usuario" w:date="2016-08-01T17:58:00Z">
        <w:r w:rsidR="006403EF">
          <w:t>R</w:t>
        </w:r>
      </w:ins>
      <w:r>
        <w:t xml:space="preserve">esponsable de </w:t>
      </w:r>
      <w:del w:id="443" w:author="Usuario" w:date="2016-08-01T17:58:00Z">
        <w:r w:rsidDel="006403EF">
          <w:delText>s</w:delText>
        </w:r>
      </w:del>
      <w:ins w:id="444" w:author="Usuario" w:date="2016-08-01T17:58:00Z">
        <w:r w:rsidR="006403EF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445" w:author="Usuario" w:date="2016-08-01T17:59:00Z">
        <w:r w:rsidDel="006403EF">
          <w:delText>a</w:delText>
        </w:r>
      </w:del>
      <w:ins w:id="446" w:author="Usuario" w:date="2016-08-01T17:59:00Z">
        <w:r w:rsidR="006403EF">
          <w:t>á</w:t>
        </w:r>
      </w:ins>
      <w:r>
        <w:t xml:space="preserve">n las indicaciones del </w:t>
      </w:r>
      <w:del w:id="447" w:author="Usuario" w:date="2016-08-01T17:59:00Z">
        <w:r w:rsidDel="006403EF">
          <w:delText>r</w:delText>
        </w:r>
      </w:del>
      <w:ins w:id="448" w:author="Usuario" w:date="2016-08-01T17:59:00Z">
        <w:r w:rsidR="006403EF">
          <w:t>R</w:t>
        </w:r>
      </w:ins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11</w:t>
      </w:r>
      <w:r w:rsidRPr="0052230A">
        <w:t>,</w:t>
      </w:r>
      <w:r>
        <w:t xml:space="preserve"> debiendo </w:t>
      </w:r>
      <w:ins w:id="449" w:author="Usuario" w:date="2016-08-01T17:59:00Z">
        <w:r w:rsidR="006403EF">
          <w:t>subir</w:t>
        </w:r>
      </w:ins>
      <w:del w:id="450" w:author="Usuario" w:date="2016-08-01T17:59:00Z">
        <w:r w:rsidDel="006403EF">
          <w:delText>bajar</w:delText>
        </w:r>
      </w:del>
      <w:r>
        <w:t xml:space="preserve"> siempre del lado derecho, dejando el espacio de la izquierda libre para el desplazamiento del </w:t>
      </w:r>
      <w:ins w:id="451" w:author="Usuario" w:date="2016-08-01T17:59:00Z">
        <w:r w:rsidR="006403EF">
          <w:t>P</w:t>
        </w:r>
      </w:ins>
      <w:del w:id="452" w:author="Usuario" w:date="2016-08-01T17:59:00Z">
        <w:r w:rsidDel="006403EF">
          <w:delText>p</w:delText>
        </w:r>
      </w:del>
      <w:r>
        <w:t xml:space="preserve">ersonal de Auxilio, Cuerpo de Bomberos, etc. </w:t>
      </w:r>
      <w:del w:id="453" w:author="Usuario" w:date="2016-08-01T17:59:00Z">
        <w:r w:rsidRPr="008C0D4E" w:rsidDel="006403EF">
          <w:delText>p</w:delText>
        </w:r>
      </w:del>
      <w:ins w:id="454" w:author="Usuario" w:date="2016-08-01T17:59:00Z">
        <w:r w:rsidR="006403EF">
          <w:t>P</w:t>
        </w:r>
      </w:ins>
      <w:r w:rsidRPr="008C0D4E">
        <w:t xml:space="preserve">osteriormente el </w:t>
      </w:r>
      <w:r w:rsidRPr="008C0D4E">
        <w:lastRenderedPageBreak/>
        <w:t>Responsable de Piso supervisar</w:t>
      </w:r>
      <w:del w:id="455" w:author="Usuario" w:date="2016-08-01T17:59:00Z">
        <w:r w:rsidRPr="008C0D4E" w:rsidDel="006403EF">
          <w:delText>a</w:delText>
        </w:r>
      </w:del>
      <w:ins w:id="456" w:author="Usuario" w:date="2016-08-01T17:59:00Z">
        <w:r w:rsidR="006403EF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tabs>
          <w:tab w:val="left" w:pos="7655"/>
        </w:tabs>
        <w:spacing w:after="0"/>
        <w:jc w:val="both"/>
        <w:rPr>
          <w:b/>
          <w:color w:val="1F497D" w:themeColor="text2"/>
          <w:sz w:val="28"/>
          <w:szCs w:val="28"/>
        </w:rPr>
      </w:pPr>
      <w:r w:rsidRPr="004F28F7">
        <w:rPr>
          <w:b/>
          <w:color w:val="1F497D" w:themeColor="text2"/>
          <w:sz w:val="28"/>
          <w:szCs w:val="28"/>
        </w:rPr>
        <w:t>Planta Baja</w:t>
      </w:r>
      <w:r>
        <w:rPr>
          <w:b/>
          <w:color w:val="1F497D" w:themeColor="text2"/>
          <w:sz w:val="28"/>
          <w:szCs w:val="28"/>
        </w:rPr>
        <w:t xml:space="preserve"> Industrial - Lado Corrientes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006, 006A, 006B, 006C, 006D, UTA, 005</w:t>
      </w:r>
    </w:p>
    <w:p w:rsidR="00DF5956" w:rsidRDefault="009C2429" w:rsidP="00E67267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9E1C1D">
        <w:t>de Atención  al Público</w:t>
      </w:r>
      <w:r w:rsidRPr="008C0D4E">
        <w:t xml:space="preserve">  debe</w:t>
      </w:r>
      <w:r>
        <w:t xml:space="preserve">rá informar al </w:t>
      </w:r>
      <w:del w:id="457" w:author="Usuario" w:date="2016-08-01T18:00:00Z">
        <w:r w:rsidDel="002B60C9">
          <w:delText>r</w:delText>
        </w:r>
      </w:del>
      <w:ins w:id="458" w:author="Usuario" w:date="2016-08-01T18:00:00Z">
        <w:r w:rsidR="002B60C9">
          <w:t>R</w:t>
        </w:r>
      </w:ins>
      <w:r>
        <w:t xml:space="preserve">esponsable de </w:t>
      </w:r>
      <w:del w:id="459" w:author="Usuario" w:date="2016-08-01T18:00:00Z">
        <w:r w:rsidDel="002B60C9">
          <w:delText>s</w:delText>
        </w:r>
      </w:del>
      <w:ins w:id="460" w:author="Usuario" w:date="2016-08-01T18:00:00Z">
        <w:r w:rsidR="002B60C9">
          <w:t>S</w:t>
        </w:r>
      </w:ins>
      <w:r>
        <w:t xml:space="preserve">ector que debe </w:t>
      </w:r>
      <w:r w:rsidRPr="008C0D4E">
        <w:t xml:space="preserve">conducir </w:t>
      </w:r>
      <w:r>
        <w:t xml:space="preserve">de manera ordenada, formando una fila con el </w:t>
      </w:r>
      <w:r w:rsidRPr="008C0D4E">
        <w:t>grupo de personas a su cargo</w:t>
      </w:r>
      <w:r>
        <w:t>,</w:t>
      </w:r>
      <w:r w:rsidRPr="008C0D4E">
        <w:t xml:space="preserve"> hacia</w:t>
      </w:r>
      <w:r>
        <w:t xml:space="preserve"> el punto de reunión establecido. Es decir, frente a la salida de emergencia asignada. Allí esperar</w:t>
      </w:r>
      <w:ins w:id="461" w:author="Usuario" w:date="2016-08-01T18:00:00Z">
        <w:r w:rsidR="002B60C9">
          <w:t>á</w:t>
        </w:r>
      </w:ins>
      <w:del w:id="462" w:author="Usuario" w:date="2016-08-01T18:00:00Z">
        <w:r w:rsidDel="002B60C9">
          <w:delText>a</w:delText>
        </w:r>
      </w:del>
      <w:r>
        <w:t>n</w:t>
      </w:r>
      <w:ins w:id="463" w:author="Usuario" w:date="2016-08-01T18:00:00Z">
        <w:r w:rsidR="002B60C9">
          <w:t xml:space="preserve"> </w:t>
        </w:r>
      </w:ins>
      <w:del w:id="464" w:author="Usuario" w:date="2016-08-01T18:00:00Z">
        <w:r w:rsidDel="002B60C9">
          <w:delText xml:space="preserve">  </w:delText>
        </w:r>
      </w:del>
      <w:r>
        <w:t xml:space="preserve">las indicaciones  del </w:t>
      </w:r>
      <w:ins w:id="465" w:author="Usuario" w:date="2016-08-01T18:00:00Z">
        <w:r w:rsidR="002B60C9">
          <w:t>R</w:t>
        </w:r>
      </w:ins>
      <w:del w:id="466" w:author="Usuario" w:date="2016-08-01T18:00:00Z">
        <w:r w:rsidDel="002B60C9">
          <w:delText>r</w:delText>
        </w:r>
      </w:del>
      <w:r>
        <w:t xml:space="preserve">esponsable de Piso de Seguridad Privada, una vez confirmada la evacuación, se procederá a dirigir a las personas hacia  la </w:t>
      </w:r>
      <w:r w:rsidRPr="00593F88">
        <w:rPr>
          <w:b/>
        </w:rPr>
        <w:t>SALIDA DE EMERGENCIA</w:t>
      </w:r>
      <w:r w:rsidR="00DE089D">
        <w:rPr>
          <w:b/>
        </w:rPr>
        <w:t xml:space="preserve"> AL EXTERIOR DEL EDIFICIO</w:t>
      </w:r>
      <w:r>
        <w:t xml:space="preserve">, </w:t>
      </w:r>
      <w:r w:rsidRPr="009E1C1D">
        <w:t>ubicada en Corrientes y Alem.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 w:rsidRPr="004F28F7">
        <w:rPr>
          <w:b/>
          <w:color w:val="1F497D" w:themeColor="text2"/>
          <w:sz w:val="28"/>
          <w:szCs w:val="28"/>
        </w:rPr>
        <w:t>Planta Baja</w:t>
      </w:r>
      <w:r>
        <w:rPr>
          <w:b/>
          <w:color w:val="1F497D" w:themeColor="text2"/>
          <w:sz w:val="28"/>
          <w:szCs w:val="28"/>
        </w:rPr>
        <w:t xml:space="preserve"> Industrial - Lado Alem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Restaurante 004 - 003</w:t>
      </w:r>
    </w:p>
    <w:p w:rsidR="009C2429" w:rsidRDefault="009C2429" w:rsidP="009C2429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9E1C1D">
        <w:t>de Atención  al Público</w:t>
      </w:r>
      <w:r w:rsidRPr="008C0D4E">
        <w:t xml:space="preserve">  debe</w:t>
      </w:r>
      <w:r>
        <w:t xml:space="preserve">rá informar al </w:t>
      </w:r>
      <w:ins w:id="467" w:author="Usuario" w:date="2016-08-01T18:01:00Z">
        <w:r w:rsidR="002B60C9">
          <w:t>R</w:t>
        </w:r>
      </w:ins>
      <w:del w:id="468" w:author="Usuario" w:date="2016-08-01T18:00:00Z">
        <w:r w:rsidDel="002B60C9">
          <w:delText>r</w:delText>
        </w:r>
      </w:del>
      <w:r>
        <w:t xml:space="preserve">esponsable de </w:t>
      </w:r>
      <w:ins w:id="469" w:author="Usuario" w:date="2016-08-01T18:01:00Z">
        <w:r w:rsidR="002B60C9">
          <w:t>S</w:t>
        </w:r>
      </w:ins>
      <w:del w:id="470" w:author="Usuario" w:date="2016-08-01T18:01:00Z">
        <w:r w:rsidDel="002B60C9">
          <w:delText>s</w:delText>
        </w:r>
      </w:del>
      <w:r>
        <w:t xml:space="preserve">ector que debe </w:t>
      </w:r>
      <w:r w:rsidRPr="008C0D4E">
        <w:t xml:space="preserve">conducir </w:t>
      </w:r>
      <w:r>
        <w:t>de manera ordenada, formando una fila con el</w:t>
      </w:r>
      <w:r w:rsidRPr="008C0D4E">
        <w:t xml:space="preserve"> grupo de personas a su cargo</w:t>
      </w:r>
      <w:r>
        <w:t>,</w:t>
      </w:r>
      <w:r w:rsidRPr="008C0D4E">
        <w:t xml:space="preserve"> hacia</w:t>
      </w:r>
      <w:r>
        <w:t xml:space="preserve"> el punto de reunión establecido. Es decir, frente a la salida de emergencia asignada. Allí esperar</w:t>
      </w:r>
      <w:ins w:id="471" w:author="Usuario" w:date="2016-08-01T18:01:00Z">
        <w:r w:rsidR="002B60C9">
          <w:t>á</w:t>
        </w:r>
      </w:ins>
      <w:del w:id="472" w:author="Usuario" w:date="2016-08-01T18:01:00Z">
        <w:r w:rsidDel="002B60C9">
          <w:delText>a</w:delText>
        </w:r>
      </w:del>
      <w:r>
        <w:t xml:space="preserve">n  las indicaciones  del </w:t>
      </w:r>
      <w:ins w:id="473" w:author="Usuario" w:date="2016-08-01T18:01:00Z">
        <w:r w:rsidR="002B60C9">
          <w:t>R</w:t>
        </w:r>
      </w:ins>
      <w:del w:id="474" w:author="Usuario" w:date="2016-08-01T18:01:00Z">
        <w:r w:rsidDel="002B60C9">
          <w:delText>r</w:delText>
        </w:r>
      </w:del>
      <w:r>
        <w:t xml:space="preserve">esponsable de Piso de Seguridad Privada, una vez confirmada la evacuación, se procederá a dirigir a las personas hacia  la </w:t>
      </w:r>
      <w:r w:rsidRPr="00593F88">
        <w:rPr>
          <w:b/>
        </w:rPr>
        <w:t>SALIDA DE EMERGENCIA</w:t>
      </w:r>
      <w:r w:rsidR="00DE089D">
        <w:rPr>
          <w:b/>
        </w:rPr>
        <w:t xml:space="preserve"> AL EXTERIOR DEL EDIFICIO</w:t>
      </w:r>
      <w:r>
        <w:t xml:space="preserve">, </w:t>
      </w:r>
      <w:r w:rsidRPr="009E1C1D">
        <w:t>ubicada en Alem.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 w:rsidRPr="004F28F7">
        <w:rPr>
          <w:b/>
          <w:color w:val="1F497D" w:themeColor="text2"/>
          <w:sz w:val="28"/>
          <w:szCs w:val="28"/>
        </w:rPr>
        <w:t>Planta Baja</w:t>
      </w:r>
      <w:r>
        <w:rPr>
          <w:b/>
          <w:color w:val="1F497D" w:themeColor="text2"/>
          <w:sz w:val="28"/>
          <w:szCs w:val="28"/>
        </w:rPr>
        <w:t xml:space="preserve"> Industrial - Lado Bouchard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Restaurante 008  -  Servicio  M</w:t>
      </w:r>
      <w:ins w:id="475" w:author="Usuario" w:date="2016-08-01T18:01:00Z">
        <w:r w:rsidR="002B60C9">
          <w:rPr>
            <w:b/>
            <w:color w:val="1F497D" w:themeColor="text2"/>
            <w:sz w:val="24"/>
            <w:szCs w:val="24"/>
          </w:rPr>
          <w:t>é</w:t>
        </w:r>
      </w:ins>
      <w:del w:id="476" w:author="Usuario" w:date="2016-08-01T18:01:00Z">
        <w:r w:rsidRPr="00A23D06" w:rsidDel="002B60C9">
          <w:rPr>
            <w:b/>
            <w:color w:val="1F497D" w:themeColor="text2"/>
            <w:sz w:val="24"/>
            <w:szCs w:val="24"/>
          </w:rPr>
          <w:delText>e</w:delText>
        </w:r>
      </w:del>
      <w:r w:rsidRPr="00A23D06">
        <w:rPr>
          <w:b/>
          <w:color w:val="1F497D" w:themeColor="text2"/>
          <w:sz w:val="24"/>
          <w:szCs w:val="24"/>
        </w:rPr>
        <w:t>dico 009</w:t>
      </w:r>
    </w:p>
    <w:p w:rsidR="009C2429" w:rsidRDefault="009C2429" w:rsidP="009C2429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9E1C1D">
        <w:t>de Atención  al Público</w:t>
      </w:r>
      <w:r w:rsidRPr="008C0D4E">
        <w:t xml:space="preserve">  debe</w:t>
      </w:r>
      <w:r>
        <w:t xml:space="preserve">rá informar al </w:t>
      </w:r>
      <w:del w:id="477" w:author="Usuario" w:date="2016-08-01T18:01:00Z">
        <w:r w:rsidDel="002B60C9">
          <w:delText>r</w:delText>
        </w:r>
      </w:del>
      <w:ins w:id="478" w:author="Usuario" w:date="2016-08-01T18:01:00Z">
        <w:r w:rsidR="002B60C9">
          <w:t>R</w:t>
        </w:r>
      </w:ins>
      <w:r>
        <w:t xml:space="preserve">esponsable de </w:t>
      </w:r>
      <w:ins w:id="479" w:author="Usuario" w:date="2016-08-01T18:01:00Z">
        <w:r w:rsidR="002B60C9">
          <w:t>S</w:t>
        </w:r>
      </w:ins>
      <w:del w:id="480" w:author="Usuario" w:date="2016-08-01T18:01:00Z">
        <w:r w:rsidDel="002B60C9">
          <w:delText>s</w:delText>
        </w:r>
      </w:del>
      <w:r>
        <w:t xml:space="preserve">ector que debe </w:t>
      </w:r>
      <w:r w:rsidRPr="008C0D4E">
        <w:t xml:space="preserve">conducir </w:t>
      </w:r>
      <w:r>
        <w:t>de manera ordenada, formando una fila con el</w:t>
      </w:r>
      <w:r w:rsidRPr="008C0D4E">
        <w:t xml:space="preserve"> grupo de personas a su cargo</w:t>
      </w:r>
      <w:r>
        <w:t>,</w:t>
      </w:r>
      <w:r w:rsidRPr="008C0D4E">
        <w:t xml:space="preserve"> hacia</w:t>
      </w:r>
      <w:r>
        <w:t xml:space="preserve"> el punto de reunión establecido. Es decir, frente a la salida de emergencia asignada. Allí esperar</w:t>
      </w:r>
      <w:ins w:id="481" w:author="Usuario" w:date="2016-08-01T18:02:00Z">
        <w:r w:rsidR="002B60C9">
          <w:t>á</w:t>
        </w:r>
      </w:ins>
      <w:del w:id="482" w:author="Usuario" w:date="2016-08-01T18:01:00Z">
        <w:r w:rsidDel="002B60C9">
          <w:delText>a</w:delText>
        </w:r>
      </w:del>
      <w:r>
        <w:t xml:space="preserve">n  las indicaciones  del </w:t>
      </w:r>
      <w:ins w:id="483" w:author="Usuario" w:date="2016-08-01T18:02:00Z">
        <w:r w:rsidR="002B60C9">
          <w:t>R</w:t>
        </w:r>
      </w:ins>
      <w:del w:id="484" w:author="Usuario" w:date="2016-08-01T18:02:00Z">
        <w:r w:rsidDel="002B60C9">
          <w:delText>r</w:delText>
        </w:r>
      </w:del>
      <w:r>
        <w:t xml:space="preserve">esponsable de Piso de Seguridad Privada, una vez confirmada la evacuación, se procederá a dirigir a las personas hacia  la </w:t>
      </w:r>
      <w:r w:rsidRPr="00593F88">
        <w:rPr>
          <w:b/>
        </w:rPr>
        <w:t>SALIDA DE EMERGENCIA</w:t>
      </w:r>
      <w:r w:rsidR="00DE089D">
        <w:rPr>
          <w:b/>
        </w:rPr>
        <w:t xml:space="preserve"> AL EXTERIOR DEL EDIFICIO</w:t>
      </w:r>
      <w:r>
        <w:t xml:space="preserve">, </w:t>
      </w:r>
      <w:r w:rsidRPr="009E1C1D">
        <w:t>ubicada en Bouchard.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 w:rsidRPr="004F28F7">
        <w:rPr>
          <w:b/>
          <w:color w:val="1F497D" w:themeColor="text2"/>
          <w:sz w:val="28"/>
          <w:szCs w:val="28"/>
        </w:rPr>
        <w:t>Planta Baja</w:t>
      </w:r>
      <w:r>
        <w:rPr>
          <w:b/>
          <w:color w:val="1F497D" w:themeColor="text2"/>
          <w:sz w:val="28"/>
          <w:szCs w:val="28"/>
        </w:rPr>
        <w:t xml:space="preserve"> Noble </w:t>
      </w:r>
    </w:p>
    <w:p w:rsidR="009C2429" w:rsidRDefault="009C2429" w:rsidP="009C2429">
      <w:pPr>
        <w:jc w:val="both"/>
        <w:rPr>
          <w:b/>
          <w:color w:val="1F497D" w:themeColor="text2"/>
          <w:sz w:val="28"/>
          <w:szCs w:val="28"/>
        </w:rPr>
      </w:pPr>
      <w:r w:rsidRPr="00024528">
        <w:rPr>
          <w:b/>
          <w:color w:val="1F497D" w:themeColor="text2"/>
          <w:sz w:val="28"/>
          <w:szCs w:val="28"/>
        </w:rPr>
        <w:t xml:space="preserve">Salón Unasur, Salón Las Américas, Hall A, B, C - 002 </w:t>
      </w:r>
      <w:r>
        <w:rPr>
          <w:b/>
          <w:color w:val="1F497D" w:themeColor="text2"/>
          <w:sz w:val="28"/>
          <w:szCs w:val="28"/>
        </w:rPr>
        <w:t>–</w:t>
      </w:r>
      <w:r w:rsidRPr="00024528">
        <w:rPr>
          <w:b/>
          <w:color w:val="1F497D" w:themeColor="text2"/>
          <w:sz w:val="28"/>
          <w:szCs w:val="28"/>
        </w:rPr>
        <w:t xml:space="preserve"> 011</w:t>
      </w:r>
      <w:r>
        <w:rPr>
          <w:b/>
          <w:color w:val="1F497D" w:themeColor="text2"/>
          <w:sz w:val="28"/>
          <w:szCs w:val="28"/>
        </w:rPr>
        <w:t xml:space="preserve">, </w:t>
      </w:r>
      <w:r w:rsidRPr="00024528">
        <w:rPr>
          <w:b/>
          <w:color w:val="1F497D" w:themeColor="text2"/>
          <w:sz w:val="28"/>
          <w:szCs w:val="28"/>
        </w:rPr>
        <w:t xml:space="preserve">001 </w:t>
      </w:r>
      <w:r>
        <w:rPr>
          <w:b/>
          <w:color w:val="1F497D" w:themeColor="text2"/>
          <w:sz w:val="28"/>
          <w:szCs w:val="28"/>
        </w:rPr>
        <w:t>–</w:t>
      </w:r>
      <w:r w:rsidRPr="00024528">
        <w:rPr>
          <w:b/>
          <w:color w:val="1F497D" w:themeColor="text2"/>
          <w:sz w:val="28"/>
          <w:szCs w:val="28"/>
        </w:rPr>
        <w:t xml:space="preserve"> 011</w:t>
      </w:r>
      <w:r>
        <w:rPr>
          <w:b/>
          <w:color w:val="1F497D" w:themeColor="text2"/>
          <w:sz w:val="28"/>
          <w:szCs w:val="28"/>
        </w:rPr>
        <w:t xml:space="preserve">, 010  </w:t>
      </w:r>
    </w:p>
    <w:p w:rsidR="009C2429" w:rsidRDefault="009C2429" w:rsidP="009C2429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 w:rsidRPr="009E1C1D">
        <w:t>Piso de Atención  al Público</w:t>
      </w:r>
      <w:r w:rsidRPr="008C0D4E">
        <w:t xml:space="preserve">  debe</w:t>
      </w:r>
      <w:r>
        <w:t xml:space="preserve">rá informar al </w:t>
      </w:r>
      <w:ins w:id="485" w:author="Usuario" w:date="2016-08-01T18:02:00Z">
        <w:r w:rsidR="002B60C9">
          <w:t>R</w:t>
        </w:r>
      </w:ins>
      <w:del w:id="486" w:author="Usuario" w:date="2016-08-01T18:02:00Z">
        <w:r w:rsidDel="002B60C9">
          <w:delText>r</w:delText>
        </w:r>
      </w:del>
      <w:r>
        <w:t xml:space="preserve">esponsable de </w:t>
      </w:r>
      <w:ins w:id="487" w:author="Usuario" w:date="2016-08-01T18:02:00Z">
        <w:r w:rsidR="002B60C9">
          <w:t>S</w:t>
        </w:r>
      </w:ins>
      <w:del w:id="488" w:author="Usuario" w:date="2016-08-01T18:02:00Z">
        <w:r w:rsidDel="002B60C9">
          <w:delText>s</w:delText>
        </w:r>
      </w:del>
      <w:r>
        <w:t xml:space="preserve">ector que debe </w:t>
      </w:r>
      <w:r w:rsidRPr="008C0D4E">
        <w:t xml:space="preserve">conducir </w:t>
      </w:r>
      <w:r>
        <w:t>de manera ordena, formando una fila con el</w:t>
      </w:r>
      <w:r w:rsidRPr="008C0D4E">
        <w:t xml:space="preserve"> grupo de personas a su cargo</w:t>
      </w:r>
      <w:r>
        <w:t>,</w:t>
      </w:r>
      <w:r w:rsidRPr="008C0D4E">
        <w:t xml:space="preserve"> hacia</w:t>
      </w:r>
      <w:r>
        <w:t xml:space="preserve"> el punto de reunión establecido. Es decir, frente a la salida de emergencia asignada. Allí esperar</w:t>
      </w:r>
      <w:ins w:id="489" w:author="Usuario" w:date="2016-08-01T18:02:00Z">
        <w:r w:rsidR="002B60C9">
          <w:t>á</w:t>
        </w:r>
      </w:ins>
      <w:del w:id="490" w:author="Usuario" w:date="2016-08-01T18:02:00Z">
        <w:r w:rsidDel="002B60C9">
          <w:delText>a</w:delText>
        </w:r>
      </w:del>
      <w:r>
        <w:t xml:space="preserve">n las indicaciones del </w:t>
      </w:r>
      <w:del w:id="491" w:author="Usuario" w:date="2016-08-01T18:02:00Z">
        <w:r w:rsidDel="002B60C9">
          <w:delText>r</w:delText>
        </w:r>
      </w:del>
      <w:ins w:id="492" w:author="Usuario" w:date="2016-08-01T18:02:00Z">
        <w:r w:rsidR="002B60C9">
          <w:t>R</w:t>
        </w:r>
      </w:ins>
      <w:r>
        <w:t xml:space="preserve">esponsable de Piso de Seguridad Privada, una vez confirmada la evacuación, se procederá a dirigir a las personas hacia  la </w:t>
      </w:r>
      <w:r w:rsidRPr="00593F88">
        <w:rPr>
          <w:b/>
        </w:rPr>
        <w:t>SALIDA DE EMERGENCIA</w:t>
      </w:r>
      <w:r w:rsidR="00DE089D">
        <w:rPr>
          <w:b/>
        </w:rPr>
        <w:t xml:space="preserve"> AL EXTERIOR DEL EDIFICIO</w:t>
      </w:r>
      <w:r>
        <w:t xml:space="preserve">, </w:t>
      </w:r>
      <w:r w:rsidRPr="009E1C1D">
        <w:t>ubicada en Sarmiento</w:t>
      </w:r>
    </w:p>
    <w:p w:rsidR="00E67267" w:rsidRDefault="00E67267" w:rsidP="009C2429">
      <w:pPr>
        <w:jc w:val="both"/>
      </w:pPr>
    </w:p>
    <w:p w:rsidR="009C2429" w:rsidRPr="004F28F7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lastRenderedPageBreak/>
        <w:t>1</w:t>
      </w:r>
      <w:r w:rsidRPr="004F28F7">
        <w:rPr>
          <w:b/>
          <w:color w:val="1F497D" w:themeColor="text2"/>
          <w:sz w:val="28"/>
          <w:szCs w:val="28"/>
        </w:rPr>
        <w:t>° Piso  Industrial – Lado Alem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103, 104,  105, 106,  107,  108,  109,  T105</w:t>
      </w:r>
    </w:p>
    <w:p w:rsidR="009C2429" w:rsidRDefault="00DE089D" w:rsidP="00E67267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493" w:author="Usuario" w:date="2016-08-01T18:03:00Z">
        <w:r w:rsidR="002B60C9">
          <w:t>R</w:t>
        </w:r>
      </w:ins>
      <w:del w:id="494" w:author="Usuario" w:date="2016-08-01T18:03:00Z">
        <w:r w:rsidDel="002B60C9">
          <w:delText>r</w:delText>
        </w:r>
      </w:del>
      <w:r>
        <w:t xml:space="preserve">esponsable de </w:t>
      </w:r>
      <w:del w:id="495" w:author="Usuario" w:date="2016-08-01T18:03:00Z">
        <w:r w:rsidDel="002B60C9">
          <w:delText>s</w:delText>
        </w:r>
      </w:del>
      <w:ins w:id="496" w:author="Usuario" w:date="2016-08-01T18:03:00Z">
        <w:r w:rsidR="002B60C9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497" w:author="Usuario" w:date="2016-08-01T18:03:00Z">
        <w:r w:rsidDel="002B60C9">
          <w:delText>a</w:delText>
        </w:r>
      </w:del>
      <w:ins w:id="498" w:author="Usuario" w:date="2016-08-01T18:03:00Z">
        <w:r w:rsidR="002B60C9">
          <w:t>á</w:t>
        </w:r>
      </w:ins>
      <w:r>
        <w:t xml:space="preserve">n las indicaciones del </w:t>
      </w:r>
      <w:ins w:id="499" w:author="Usuario" w:date="2016-08-01T18:03:00Z">
        <w:r w:rsidR="002B60C9">
          <w:t>R</w:t>
        </w:r>
      </w:ins>
      <w:del w:id="500" w:author="Usuario" w:date="2016-08-01T18:03:00Z">
        <w:r w:rsidDel="002B60C9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5</w:t>
      </w:r>
      <w:r w:rsidRPr="0052230A">
        <w:t>,</w:t>
      </w:r>
      <w:r>
        <w:t xml:space="preserve"> debiendo bajar siempre del lado derecho, dejando el espacio de la izquierda libre para el desplazamiento del </w:t>
      </w:r>
      <w:del w:id="501" w:author="Usuario" w:date="2016-08-01T18:03:00Z">
        <w:r w:rsidDel="002B60C9">
          <w:delText>p</w:delText>
        </w:r>
      </w:del>
      <w:ins w:id="502" w:author="Usuario" w:date="2016-08-01T18:03:00Z">
        <w:r w:rsidR="002B60C9">
          <w:t>P</w:t>
        </w:r>
      </w:ins>
      <w:r>
        <w:t xml:space="preserve">ersonal de Auxilio, Cuerpo de Bomberos, etc. </w:t>
      </w:r>
      <w:del w:id="503" w:author="Usuario" w:date="2016-08-01T18:03:00Z">
        <w:r w:rsidRPr="008C0D4E" w:rsidDel="002B60C9">
          <w:delText>p</w:delText>
        </w:r>
      </w:del>
      <w:ins w:id="504" w:author="Usuario" w:date="2016-08-01T18:03:00Z">
        <w:r w:rsidR="002B60C9">
          <w:t>P</w:t>
        </w:r>
      </w:ins>
      <w:r w:rsidRPr="008C0D4E">
        <w:t>osteriormente el Responsable de Piso supervisar</w:t>
      </w:r>
      <w:ins w:id="505" w:author="Usuario" w:date="2016-08-01T18:03:00Z">
        <w:r w:rsidR="002B60C9">
          <w:t>á</w:t>
        </w:r>
      </w:ins>
      <w:del w:id="506" w:author="Usuario" w:date="2016-08-01T18:03:00Z">
        <w:r w:rsidRPr="008C0D4E" w:rsidDel="002B60C9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1</w:t>
      </w:r>
      <w:r w:rsidRPr="004F28F7">
        <w:rPr>
          <w:b/>
          <w:color w:val="1F497D" w:themeColor="text2"/>
          <w:sz w:val="28"/>
          <w:szCs w:val="28"/>
        </w:rPr>
        <w:t xml:space="preserve">° Piso  Industrial – Lado </w:t>
      </w:r>
      <w:r>
        <w:rPr>
          <w:b/>
          <w:color w:val="1F497D" w:themeColor="text2"/>
          <w:sz w:val="28"/>
          <w:szCs w:val="28"/>
        </w:rPr>
        <w:t>Corrientes</w:t>
      </w:r>
    </w:p>
    <w:p w:rsidR="009C2429" w:rsidRPr="00A23D06" w:rsidRDefault="009C2429" w:rsidP="009C2429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Personal Técnico/ Artistas </w:t>
      </w:r>
    </w:p>
    <w:p w:rsidR="009C2429" w:rsidRDefault="00DE089D" w:rsidP="00DE089D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</w:t>
      </w:r>
      <w:del w:id="507" w:author="Usuario" w:date="2016-08-01T18:04:00Z">
        <w:r w:rsidDel="002B60C9">
          <w:delText>r</w:delText>
        </w:r>
      </w:del>
      <w:ins w:id="508" w:author="Usuario" w:date="2016-08-01T18:04:00Z">
        <w:r w:rsidR="002B60C9">
          <w:t>R</w:t>
        </w:r>
      </w:ins>
      <w:r>
        <w:t xml:space="preserve">esponsable de </w:t>
      </w:r>
      <w:ins w:id="509" w:author="Usuario" w:date="2016-08-01T18:04:00Z">
        <w:r w:rsidR="002B60C9">
          <w:t>S</w:t>
        </w:r>
      </w:ins>
      <w:del w:id="510" w:author="Usuario" w:date="2016-08-01T18:04:00Z">
        <w:r w:rsidDel="002B60C9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511" w:author="Usuario" w:date="2016-08-01T18:04:00Z">
        <w:r w:rsidDel="002B60C9">
          <w:delText>a</w:delText>
        </w:r>
      </w:del>
      <w:ins w:id="512" w:author="Usuario" w:date="2016-08-01T18:04:00Z">
        <w:r w:rsidR="002B60C9">
          <w:t>á</w:t>
        </w:r>
      </w:ins>
      <w:r>
        <w:t xml:space="preserve">n las indicaciones del </w:t>
      </w:r>
      <w:ins w:id="513" w:author="Usuario" w:date="2016-08-01T18:04:00Z">
        <w:r w:rsidR="002B60C9">
          <w:t>R</w:t>
        </w:r>
      </w:ins>
      <w:del w:id="514" w:author="Usuario" w:date="2016-08-01T18:04:00Z">
        <w:r w:rsidDel="002B60C9">
          <w:delText>r</w:delText>
        </w:r>
      </w:del>
      <w:r>
        <w:t xml:space="preserve">esponsable de Piso de Seguridad Privada. Una vez confirmada la evacuación, se procederá a dirigir a las personas hacia </w:t>
      </w:r>
      <w:r w:rsidRPr="008C0D4E">
        <w:t xml:space="preserve"> las</w:t>
      </w:r>
      <w:r>
        <w:t xml:space="preserve"> </w:t>
      </w:r>
      <w:r w:rsidRPr="00DE089D">
        <w:rPr>
          <w:b/>
        </w:rPr>
        <w:t xml:space="preserve">Escaleras de Emergencias N° </w:t>
      </w:r>
      <w:r>
        <w:rPr>
          <w:b/>
        </w:rPr>
        <w:t>7</w:t>
      </w:r>
      <w:r w:rsidRPr="00DE089D">
        <w:rPr>
          <w:b/>
        </w:rPr>
        <w:t xml:space="preserve"> y N° </w:t>
      </w:r>
      <w:r>
        <w:rPr>
          <w:b/>
        </w:rPr>
        <w:t>10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515" w:author="Usuario" w:date="2016-08-01T18:04:00Z">
        <w:r w:rsidR="002B60C9">
          <w:t>P</w:t>
        </w:r>
      </w:ins>
      <w:del w:id="516" w:author="Usuario" w:date="2016-08-01T18:04:00Z">
        <w:r w:rsidDel="002B60C9">
          <w:delText>p</w:delText>
        </w:r>
      </w:del>
      <w:r>
        <w:t xml:space="preserve">ersonal de Auxilio, Cuerpo de Bomberos, etc. </w:t>
      </w:r>
      <w:ins w:id="517" w:author="Usuario" w:date="2016-08-01T18:04:00Z">
        <w:r w:rsidR="002B60C9">
          <w:t>P</w:t>
        </w:r>
      </w:ins>
      <w:del w:id="518" w:author="Usuario" w:date="2016-08-01T18:04:00Z">
        <w:r w:rsidRPr="008C0D4E" w:rsidDel="002B60C9">
          <w:delText>p</w:delText>
        </w:r>
      </w:del>
      <w:r w:rsidRPr="008C0D4E">
        <w:t>osteriormente el Responsable de Piso supervisar</w:t>
      </w:r>
      <w:ins w:id="519" w:author="Usuario" w:date="2016-08-01T18:04:00Z">
        <w:r w:rsidR="002B60C9">
          <w:t>á</w:t>
        </w:r>
      </w:ins>
      <w:del w:id="520" w:author="Usuario" w:date="2016-08-01T18:04:00Z">
        <w:r w:rsidRPr="008C0D4E" w:rsidDel="002B60C9">
          <w:delText>a</w:delText>
        </w:r>
      </w:del>
      <w:r w:rsidRPr="008C0D4E">
        <w:t xml:space="preserve"> la evacuación vertical, asegurándose que todas las personas  del sector hayan salido de sus puestos y baños</w:t>
      </w:r>
      <w:r w:rsidR="009C2429" w:rsidRPr="008C0D4E">
        <w:t>.</w:t>
      </w:r>
    </w:p>
    <w:p w:rsidR="009C2429" w:rsidRPr="00A23D06" w:rsidRDefault="009C2429" w:rsidP="009C2429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110, 111, 112, 113, T109A, T 109B, T111</w:t>
      </w:r>
    </w:p>
    <w:p w:rsidR="00DE089D" w:rsidRDefault="00DE089D" w:rsidP="00DE089D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521" w:author="Usuario" w:date="2016-08-01T18:05:00Z">
        <w:r w:rsidR="002B60C9">
          <w:t>R</w:t>
        </w:r>
      </w:ins>
      <w:del w:id="522" w:author="Usuario" w:date="2016-08-01T18:05:00Z">
        <w:r w:rsidDel="002B60C9">
          <w:delText>r</w:delText>
        </w:r>
      </w:del>
      <w:r>
        <w:t xml:space="preserve">esponsable de </w:t>
      </w:r>
      <w:del w:id="523" w:author="Usuario" w:date="2016-08-01T18:05:00Z">
        <w:r w:rsidDel="002B60C9">
          <w:delText>s</w:delText>
        </w:r>
      </w:del>
      <w:ins w:id="524" w:author="Usuario" w:date="2016-08-01T18:05:00Z">
        <w:r w:rsidR="002B60C9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525" w:author="Usuario" w:date="2016-08-01T18:05:00Z">
        <w:r w:rsidR="002B60C9">
          <w:t>á</w:t>
        </w:r>
      </w:ins>
      <w:del w:id="526" w:author="Usuario" w:date="2016-08-01T18:05:00Z">
        <w:r w:rsidDel="002B60C9">
          <w:delText>a</w:delText>
        </w:r>
      </w:del>
      <w:r>
        <w:t xml:space="preserve">n las indicaciones del responsable de Piso de Seguridad Privada. Una vez confirmada la evacuación, se procederá a dirigir a las personas hacia </w:t>
      </w:r>
      <w:r w:rsidRPr="008C0D4E">
        <w:t xml:space="preserve"> la</w:t>
      </w:r>
      <w:r>
        <w:t xml:space="preserve"> </w:t>
      </w:r>
      <w:r>
        <w:rPr>
          <w:b/>
        </w:rPr>
        <w:t>Escalera de Emergencia  N</w:t>
      </w:r>
      <w:r w:rsidRPr="00984783">
        <w:rPr>
          <w:b/>
        </w:rPr>
        <w:t>°</w:t>
      </w:r>
      <w:r>
        <w:rPr>
          <w:b/>
        </w:rPr>
        <w:t xml:space="preserve"> 7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527" w:author="Usuario" w:date="2016-08-01T18:05:00Z">
        <w:r w:rsidR="002B60C9">
          <w:t>P</w:t>
        </w:r>
      </w:ins>
      <w:del w:id="528" w:author="Usuario" w:date="2016-08-01T18:05:00Z">
        <w:r w:rsidDel="002B60C9">
          <w:delText>p</w:delText>
        </w:r>
      </w:del>
      <w:r>
        <w:t xml:space="preserve">ersonal de Auxilio, Cuerpo de Bomberos, etc. </w:t>
      </w:r>
      <w:ins w:id="529" w:author="Usuario" w:date="2016-08-01T18:05:00Z">
        <w:r w:rsidR="002B60C9">
          <w:t>P</w:t>
        </w:r>
      </w:ins>
      <w:del w:id="530" w:author="Usuario" w:date="2016-08-01T18:05:00Z">
        <w:r w:rsidRPr="008C0D4E" w:rsidDel="002B60C9">
          <w:delText>p</w:delText>
        </w:r>
      </w:del>
      <w:r w:rsidRPr="008C0D4E">
        <w:t>osteriormente el Responsable de Piso supervisar</w:t>
      </w:r>
      <w:ins w:id="531" w:author="Usuario" w:date="2016-08-01T18:05:00Z">
        <w:r w:rsidR="002B60C9">
          <w:t>á</w:t>
        </w:r>
      </w:ins>
      <w:del w:id="532" w:author="Usuario" w:date="2016-08-01T18:05:00Z">
        <w:r w:rsidRPr="008C0D4E" w:rsidDel="002B60C9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1</w:t>
      </w:r>
      <w:r w:rsidRPr="004F28F7">
        <w:rPr>
          <w:b/>
          <w:color w:val="1F497D" w:themeColor="text2"/>
          <w:sz w:val="28"/>
          <w:szCs w:val="28"/>
        </w:rPr>
        <w:t xml:space="preserve">° Piso  Industrial – Lado </w:t>
      </w:r>
      <w:r>
        <w:rPr>
          <w:b/>
          <w:color w:val="1F497D" w:themeColor="text2"/>
          <w:sz w:val="28"/>
          <w:szCs w:val="28"/>
        </w:rPr>
        <w:t>Bouchard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114, 115,  117, 118, 119,  120,  T115</w:t>
      </w:r>
    </w:p>
    <w:p w:rsidR="00DE089D" w:rsidRDefault="00DE089D" w:rsidP="00DE089D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533" w:author="Usuario" w:date="2016-08-01T18:06:00Z">
        <w:r w:rsidR="00B9260F">
          <w:t>R</w:t>
        </w:r>
      </w:ins>
      <w:del w:id="534" w:author="Usuario" w:date="2016-08-01T18:06:00Z">
        <w:r w:rsidDel="00B9260F">
          <w:delText>r</w:delText>
        </w:r>
      </w:del>
      <w:r>
        <w:t xml:space="preserve">esponsable de </w:t>
      </w:r>
      <w:ins w:id="535" w:author="Usuario" w:date="2016-08-01T18:06:00Z">
        <w:r w:rsidR="00B9260F">
          <w:t>S</w:t>
        </w:r>
      </w:ins>
      <w:del w:id="536" w:author="Usuario" w:date="2016-08-01T18:06:00Z">
        <w:r w:rsidDel="00B9260F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537" w:author="Usuario" w:date="2016-08-01T18:06:00Z">
        <w:r w:rsidR="00B9260F">
          <w:t>á</w:t>
        </w:r>
      </w:ins>
      <w:del w:id="538" w:author="Usuario" w:date="2016-08-01T18:06:00Z">
        <w:r w:rsidDel="00B9260F">
          <w:delText>a</w:delText>
        </w:r>
      </w:del>
      <w:r>
        <w:t xml:space="preserve">n las indicaciones del </w:t>
      </w:r>
      <w:ins w:id="539" w:author="Usuario" w:date="2016-08-01T18:06:00Z">
        <w:r w:rsidR="00B9260F">
          <w:t>R</w:t>
        </w:r>
      </w:ins>
      <w:del w:id="540" w:author="Usuario" w:date="2016-08-01T18:06:00Z">
        <w:r w:rsidDel="00B9260F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lastRenderedPageBreak/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6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541" w:author="Usuario" w:date="2016-08-01T18:06:00Z">
        <w:r w:rsidR="00B9260F">
          <w:t>P</w:t>
        </w:r>
      </w:ins>
      <w:del w:id="542" w:author="Usuario" w:date="2016-08-01T18:06:00Z">
        <w:r w:rsidDel="00B9260F">
          <w:delText>p</w:delText>
        </w:r>
      </w:del>
      <w:r>
        <w:t xml:space="preserve">ersonal de Auxilio, Cuerpo de Bomberos, etc. </w:t>
      </w:r>
      <w:ins w:id="543" w:author="Usuario" w:date="2016-08-01T18:06:00Z">
        <w:r w:rsidR="00B9260F">
          <w:t>P</w:t>
        </w:r>
      </w:ins>
      <w:del w:id="544" w:author="Usuario" w:date="2016-08-01T18:06:00Z">
        <w:r w:rsidRPr="008C0D4E" w:rsidDel="00B9260F">
          <w:delText>p</w:delText>
        </w:r>
      </w:del>
      <w:r w:rsidRPr="008C0D4E">
        <w:t>osteriormente el Responsable de Piso supervisar</w:t>
      </w:r>
      <w:ins w:id="545" w:author="Usuario" w:date="2016-08-01T18:06:00Z">
        <w:r w:rsidR="00B9260F">
          <w:t>á</w:t>
        </w:r>
      </w:ins>
      <w:del w:id="546" w:author="Usuario" w:date="2016-08-01T18:06:00Z">
        <w:r w:rsidRPr="008C0D4E" w:rsidDel="00B9260F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1</w:t>
      </w:r>
      <w:r w:rsidRPr="004F28F7">
        <w:rPr>
          <w:b/>
          <w:color w:val="1F497D" w:themeColor="text2"/>
          <w:sz w:val="28"/>
          <w:szCs w:val="28"/>
        </w:rPr>
        <w:t xml:space="preserve">° Piso  </w:t>
      </w:r>
      <w:r>
        <w:rPr>
          <w:b/>
          <w:color w:val="1F497D" w:themeColor="text2"/>
          <w:sz w:val="28"/>
          <w:szCs w:val="28"/>
        </w:rPr>
        <w:t xml:space="preserve">Noble – Lado Alem </w:t>
      </w:r>
    </w:p>
    <w:p w:rsidR="009C2429" w:rsidRPr="00A23D06" w:rsidRDefault="009C2429" w:rsidP="009C2429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Oficina 101 </w:t>
      </w:r>
    </w:p>
    <w:p w:rsidR="00DE089D" w:rsidRPr="00DE089D" w:rsidRDefault="00DE089D" w:rsidP="00DE089D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547" w:author="Usuario" w:date="2016-08-01T18:07:00Z">
        <w:r w:rsidR="00B9260F">
          <w:t>R</w:t>
        </w:r>
      </w:ins>
      <w:del w:id="548" w:author="Usuario" w:date="2016-08-01T18:07:00Z">
        <w:r w:rsidDel="00B9260F">
          <w:delText>r</w:delText>
        </w:r>
      </w:del>
      <w:r>
        <w:t xml:space="preserve">esponsable de </w:t>
      </w:r>
      <w:ins w:id="549" w:author="Usuario" w:date="2016-08-01T18:07:00Z">
        <w:r w:rsidR="00B9260F">
          <w:t>S</w:t>
        </w:r>
      </w:ins>
      <w:del w:id="550" w:author="Usuario" w:date="2016-08-01T18:07:00Z">
        <w:r w:rsidDel="00B9260F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551" w:author="Usuario" w:date="2016-08-01T18:07:00Z">
        <w:r w:rsidR="00B9260F">
          <w:t>á</w:t>
        </w:r>
      </w:ins>
      <w:del w:id="552" w:author="Usuario" w:date="2016-08-01T18:07:00Z">
        <w:r w:rsidDel="00B9260F">
          <w:delText>a</w:delText>
        </w:r>
      </w:del>
      <w:r>
        <w:t xml:space="preserve">n las indicaciones del </w:t>
      </w:r>
      <w:del w:id="553" w:author="Usuario" w:date="2016-08-01T18:07:00Z">
        <w:r w:rsidDel="00B9260F">
          <w:delText>r</w:delText>
        </w:r>
      </w:del>
      <w:ins w:id="554" w:author="Usuario" w:date="2016-08-01T18:07:00Z">
        <w:r w:rsidR="00B9260F">
          <w:t>R</w:t>
        </w:r>
      </w:ins>
      <w:r>
        <w:t xml:space="preserve">esponsable de Piso de Seguridad Privada. Una vez confirmada la evacuación, se procederá a dirigir a las personas hacia </w:t>
      </w:r>
      <w:r w:rsidRPr="008C0D4E">
        <w:t xml:space="preserve"> la</w:t>
      </w:r>
      <w:r>
        <w:t xml:space="preserve"> </w:t>
      </w:r>
      <w:r>
        <w:rPr>
          <w:b/>
        </w:rPr>
        <w:t xml:space="preserve">Escalera Histórica </w:t>
      </w:r>
      <w:r w:rsidRPr="00984783">
        <w:rPr>
          <w:b/>
        </w:rPr>
        <w:t>N°</w:t>
      </w:r>
      <w:r>
        <w:rPr>
          <w:b/>
        </w:rPr>
        <w:t>1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555" w:author="Usuario" w:date="2016-08-01T18:07:00Z">
        <w:r w:rsidR="00B9260F">
          <w:t>P</w:t>
        </w:r>
      </w:ins>
      <w:del w:id="556" w:author="Usuario" w:date="2016-08-01T18:07:00Z">
        <w:r w:rsidDel="00B9260F">
          <w:delText>p</w:delText>
        </w:r>
      </w:del>
      <w:r>
        <w:t xml:space="preserve">ersonal de Auxilio, Cuerpo de Bomberos, etc. </w:t>
      </w:r>
      <w:ins w:id="557" w:author="Usuario" w:date="2016-08-01T18:07:00Z">
        <w:r w:rsidR="00B9260F">
          <w:t>P</w:t>
        </w:r>
      </w:ins>
      <w:del w:id="558" w:author="Usuario" w:date="2016-08-01T18:07:00Z">
        <w:r w:rsidRPr="008C0D4E" w:rsidDel="00B9260F">
          <w:delText>p</w:delText>
        </w:r>
      </w:del>
      <w:r w:rsidRPr="008C0D4E">
        <w:t>osteriormente el Responsable de Piso supervisar</w:t>
      </w:r>
      <w:del w:id="559" w:author="Usuario" w:date="2016-08-01T18:07:00Z">
        <w:r w:rsidRPr="008C0D4E" w:rsidDel="00B9260F">
          <w:delText>a</w:delText>
        </w:r>
      </w:del>
      <w:ins w:id="560" w:author="Usuario" w:date="2016-08-01T18:07:00Z">
        <w:r w:rsidR="00B9260F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Pr="00A23D06" w:rsidRDefault="009C2429" w:rsidP="009C2429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Oficina 122  </w:t>
      </w:r>
    </w:p>
    <w:p w:rsidR="009C2429" w:rsidRDefault="00DE089D" w:rsidP="00DE089D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561" w:author="Usuario" w:date="2016-08-01T18:08:00Z">
        <w:r w:rsidR="00B9260F">
          <w:t>R</w:t>
        </w:r>
      </w:ins>
      <w:del w:id="562" w:author="Usuario" w:date="2016-08-01T18:08:00Z">
        <w:r w:rsidDel="00B9260F">
          <w:delText>r</w:delText>
        </w:r>
      </w:del>
      <w:r>
        <w:t xml:space="preserve">esponsable de </w:t>
      </w:r>
      <w:del w:id="563" w:author="Usuario" w:date="2016-08-01T18:08:00Z">
        <w:r w:rsidDel="00B9260F">
          <w:delText>s</w:delText>
        </w:r>
      </w:del>
      <w:ins w:id="564" w:author="Usuario" w:date="2016-08-01T18:08:00Z">
        <w:r w:rsidR="00B9260F">
          <w:t>S</w:t>
        </w:r>
      </w:ins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565" w:author="Usuario" w:date="2016-08-01T18:08:00Z">
        <w:r w:rsidR="00B9260F">
          <w:t>á</w:t>
        </w:r>
      </w:ins>
      <w:del w:id="566" w:author="Usuario" w:date="2016-08-01T18:08:00Z">
        <w:r w:rsidDel="00B9260F">
          <w:delText>a</w:delText>
        </w:r>
      </w:del>
      <w:r>
        <w:t xml:space="preserve">n las indicaciones del </w:t>
      </w:r>
      <w:ins w:id="567" w:author="Usuario" w:date="2016-08-01T18:08:00Z">
        <w:r w:rsidR="00B9260F">
          <w:t>R</w:t>
        </w:r>
      </w:ins>
      <w:del w:id="568" w:author="Usuario" w:date="2016-08-01T18:08:00Z">
        <w:r w:rsidDel="00B9260F">
          <w:delText>r</w:delText>
        </w:r>
      </w:del>
      <w:r>
        <w:t xml:space="preserve">esponsable de Piso de Seguridad Privada. Una vez confirmada la evacuación, se procederá a dirigir a las personas hacia </w:t>
      </w:r>
      <w:r w:rsidRPr="008C0D4E">
        <w:t xml:space="preserve"> la</w:t>
      </w:r>
      <w:r>
        <w:t xml:space="preserve"> </w:t>
      </w:r>
      <w:r w:rsidRPr="00DE089D">
        <w:rPr>
          <w:b/>
        </w:rPr>
        <w:t>Escalera Histórica N°</w:t>
      </w:r>
      <w:r>
        <w:rPr>
          <w:b/>
        </w:rPr>
        <w:t xml:space="preserve"> 2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569" w:author="Usuario" w:date="2016-08-01T18:08:00Z">
        <w:r w:rsidR="00B9260F">
          <w:t>P</w:t>
        </w:r>
      </w:ins>
      <w:del w:id="570" w:author="Usuario" w:date="2016-08-01T18:08:00Z">
        <w:r w:rsidDel="00B9260F">
          <w:delText>p</w:delText>
        </w:r>
      </w:del>
      <w:r>
        <w:t xml:space="preserve">ersonal de Auxilio, Cuerpo de Bomberos, etc. </w:t>
      </w:r>
      <w:ins w:id="571" w:author="Usuario" w:date="2016-08-01T18:08:00Z">
        <w:r w:rsidR="00B9260F">
          <w:t>P</w:t>
        </w:r>
      </w:ins>
      <w:del w:id="572" w:author="Usuario" w:date="2016-08-01T18:08:00Z">
        <w:r w:rsidRPr="008C0D4E" w:rsidDel="00B9260F">
          <w:delText>p</w:delText>
        </w:r>
      </w:del>
      <w:r w:rsidRPr="008C0D4E">
        <w:t>osteriormente el Responsable de Piso supervisar</w:t>
      </w:r>
      <w:del w:id="573" w:author="Usuario" w:date="2016-08-01T18:08:00Z">
        <w:r w:rsidRPr="008C0D4E" w:rsidDel="00B9260F">
          <w:delText>a</w:delText>
        </w:r>
      </w:del>
      <w:ins w:id="574" w:author="Usuario" w:date="2016-08-01T18:08:00Z">
        <w:r w:rsidR="00B9260F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1</w:t>
      </w:r>
      <w:r w:rsidR="009632EE">
        <w:rPr>
          <w:b/>
          <w:color w:val="1F497D" w:themeColor="text2"/>
          <w:sz w:val="28"/>
          <w:szCs w:val="28"/>
        </w:rPr>
        <w:t xml:space="preserve">° Piso </w:t>
      </w:r>
      <w:r>
        <w:rPr>
          <w:b/>
          <w:color w:val="1F497D" w:themeColor="text2"/>
          <w:sz w:val="28"/>
          <w:szCs w:val="28"/>
        </w:rPr>
        <w:t xml:space="preserve">Noble </w:t>
      </w:r>
      <w:r w:rsidR="009632EE">
        <w:rPr>
          <w:b/>
          <w:color w:val="1F497D" w:themeColor="text2"/>
          <w:sz w:val="28"/>
          <w:szCs w:val="28"/>
        </w:rPr>
        <w:t>-</w:t>
      </w:r>
      <w:r>
        <w:rPr>
          <w:b/>
          <w:color w:val="1F497D" w:themeColor="text2"/>
          <w:sz w:val="28"/>
          <w:szCs w:val="28"/>
        </w:rPr>
        <w:t xml:space="preserve"> Lado Bouchard</w:t>
      </w:r>
    </w:p>
    <w:p w:rsidR="009C2429" w:rsidRPr="00A23D06" w:rsidRDefault="009C2429" w:rsidP="00A23D06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Salas </w:t>
      </w:r>
      <w:r w:rsidR="009632EE" w:rsidRPr="00A23D06">
        <w:rPr>
          <w:b/>
          <w:color w:val="1F497D" w:themeColor="text2"/>
          <w:sz w:val="24"/>
          <w:szCs w:val="24"/>
        </w:rPr>
        <w:t xml:space="preserve">121, </w:t>
      </w:r>
      <w:r w:rsidRPr="00A23D06">
        <w:rPr>
          <w:b/>
          <w:color w:val="1F497D" w:themeColor="text2"/>
          <w:sz w:val="24"/>
          <w:szCs w:val="24"/>
        </w:rPr>
        <w:t>Anexo T118</w:t>
      </w:r>
    </w:p>
    <w:p w:rsidR="009C2429" w:rsidRDefault="009632EE" w:rsidP="009632EE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575" w:author="Usuario" w:date="2016-08-01T18:09:00Z">
        <w:r w:rsidR="007D5944">
          <w:t>R</w:t>
        </w:r>
      </w:ins>
      <w:del w:id="576" w:author="Usuario" w:date="2016-08-01T18:09:00Z">
        <w:r w:rsidDel="007D5944">
          <w:delText>r</w:delText>
        </w:r>
      </w:del>
      <w:r>
        <w:t xml:space="preserve">esponsable de </w:t>
      </w:r>
      <w:del w:id="577" w:author="Usuario" w:date="2016-08-01T18:09:00Z">
        <w:r w:rsidDel="007D5944">
          <w:delText xml:space="preserve">sector </w:delText>
        </w:r>
      </w:del>
      <w:ins w:id="578" w:author="Usuario" w:date="2016-08-01T18:09:00Z">
        <w:r w:rsidR="007D5944">
          <w:t xml:space="preserve">Sector </w:t>
        </w:r>
      </w:ins>
      <w:r>
        <w:t xml:space="preserve">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579" w:author="Usuario" w:date="2016-08-01T18:10:00Z">
        <w:r w:rsidR="007D5944">
          <w:t>á</w:t>
        </w:r>
      </w:ins>
      <w:del w:id="580" w:author="Usuario" w:date="2016-08-01T18:10:00Z">
        <w:r w:rsidDel="007D5944">
          <w:delText>a</w:delText>
        </w:r>
      </w:del>
      <w:r>
        <w:t xml:space="preserve">n las indicaciones del </w:t>
      </w:r>
      <w:ins w:id="581" w:author="Usuario" w:date="2016-08-01T18:11:00Z">
        <w:r w:rsidR="007D5944">
          <w:t>R</w:t>
        </w:r>
      </w:ins>
      <w:del w:id="582" w:author="Usuario" w:date="2016-08-01T18:11:00Z">
        <w:r w:rsidDel="007D5944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6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583" w:author="Usuario" w:date="2016-08-01T18:10:00Z">
        <w:r w:rsidR="007D5944">
          <w:t>P</w:t>
        </w:r>
      </w:ins>
      <w:del w:id="584" w:author="Usuario" w:date="2016-08-01T18:10:00Z">
        <w:r w:rsidDel="007D5944">
          <w:delText>p</w:delText>
        </w:r>
      </w:del>
      <w:r>
        <w:t xml:space="preserve">ersonal de Auxilio, Cuerpo de Bomberos, etc. </w:t>
      </w:r>
      <w:ins w:id="585" w:author="Usuario" w:date="2016-08-01T18:10:00Z">
        <w:r w:rsidR="007D5944">
          <w:t>P</w:t>
        </w:r>
      </w:ins>
      <w:del w:id="586" w:author="Usuario" w:date="2016-08-01T18:10:00Z">
        <w:r w:rsidRPr="008C0D4E" w:rsidDel="007D5944">
          <w:delText>p</w:delText>
        </w:r>
      </w:del>
      <w:r w:rsidRPr="008C0D4E">
        <w:t>osteriormente el Responsable de Piso supervisar</w:t>
      </w:r>
      <w:ins w:id="587" w:author="Usuario" w:date="2016-08-01T18:10:00Z">
        <w:r w:rsidR="007D5944">
          <w:t>á</w:t>
        </w:r>
      </w:ins>
      <w:del w:id="588" w:author="Usuario" w:date="2016-08-01T18:10:00Z">
        <w:r w:rsidRPr="008C0D4E" w:rsidDel="007D5944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E67267" w:rsidRPr="009632EE" w:rsidRDefault="00E67267" w:rsidP="009632EE">
      <w:pPr>
        <w:jc w:val="both"/>
        <w:rPr>
          <w:b/>
          <w:color w:val="1F497D" w:themeColor="text2"/>
          <w:sz w:val="28"/>
          <w:szCs w:val="28"/>
        </w:rPr>
      </w:pPr>
    </w:p>
    <w:p w:rsidR="009C2429" w:rsidRDefault="009632EE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lastRenderedPageBreak/>
        <w:t xml:space="preserve">2° Piso </w:t>
      </w:r>
      <w:r w:rsidR="009C2429" w:rsidRPr="004F28F7">
        <w:rPr>
          <w:b/>
          <w:color w:val="1F497D" w:themeColor="text2"/>
          <w:sz w:val="28"/>
          <w:szCs w:val="28"/>
        </w:rPr>
        <w:t xml:space="preserve">Industrial </w:t>
      </w:r>
      <w:r>
        <w:rPr>
          <w:b/>
          <w:color w:val="1F497D" w:themeColor="text2"/>
          <w:sz w:val="28"/>
          <w:szCs w:val="28"/>
        </w:rPr>
        <w:t>-</w:t>
      </w:r>
      <w:r w:rsidR="009C2429" w:rsidRPr="004F28F7">
        <w:rPr>
          <w:b/>
          <w:color w:val="1F497D" w:themeColor="text2"/>
          <w:sz w:val="28"/>
          <w:szCs w:val="28"/>
        </w:rPr>
        <w:t xml:space="preserve"> Lado Alem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Salas </w:t>
      </w:r>
      <w:r w:rsidR="009632EE" w:rsidRPr="00A23D06">
        <w:rPr>
          <w:b/>
          <w:color w:val="1F497D" w:themeColor="text2"/>
          <w:sz w:val="24"/>
          <w:szCs w:val="24"/>
        </w:rPr>
        <w:t>203, 230A, 203B</w:t>
      </w:r>
    </w:p>
    <w:p w:rsidR="009C2429" w:rsidRDefault="009632EE" w:rsidP="009632EE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589" w:author="Usuario" w:date="2016-08-01T18:12:00Z">
        <w:r w:rsidR="00A50B4B">
          <w:t>R</w:t>
        </w:r>
      </w:ins>
      <w:del w:id="590" w:author="Usuario" w:date="2016-08-01T18:12:00Z">
        <w:r w:rsidDel="00A50B4B">
          <w:delText>r</w:delText>
        </w:r>
      </w:del>
      <w:r>
        <w:t xml:space="preserve">esponsable de </w:t>
      </w:r>
      <w:ins w:id="591" w:author="Usuario" w:date="2016-08-01T18:12:00Z">
        <w:r w:rsidR="00A50B4B">
          <w:t>S</w:t>
        </w:r>
      </w:ins>
      <w:del w:id="592" w:author="Usuario" w:date="2016-08-01T18:12:00Z">
        <w:r w:rsidDel="00A50B4B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593" w:author="Usuario" w:date="2016-08-01T18:12:00Z">
        <w:r w:rsidR="00A50B4B">
          <w:t>á</w:t>
        </w:r>
      </w:ins>
      <w:del w:id="594" w:author="Usuario" w:date="2016-08-01T18:12:00Z">
        <w:r w:rsidDel="00A50B4B">
          <w:delText>a</w:delText>
        </w:r>
      </w:del>
      <w:r>
        <w:t xml:space="preserve">n las indicaciones del </w:t>
      </w:r>
      <w:ins w:id="595" w:author="Usuario" w:date="2016-08-01T18:14:00Z">
        <w:r w:rsidR="00181614">
          <w:t>R</w:t>
        </w:r>
      </w:ins>
      <w:del w:id="596" w:author="Usuario" w:date="2016-08-01T18:14:00Z">
        <w:r w:rsidDel="00181614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7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597" w:author="Usuario" w:date="2016-08-01T18:12:00Z">
        <w:r w:rsidR="00A50B4B">
          <w:t>P</w:t>
        </w:r>
      </w:ins>
      <w:del w:id="598" w:author="Usuario" w:date="2016-08-01T18:12:00Z">
        <w:r w:rsidDel="00A50B4B">
          <w:delText>p</w:delText>
        </w:r>
      </w:del>
      <w:r>
        <w:t xml:space="preserve">ersonal de Auxilio, Cuerpo de Bomberos, etc. </w:t>
      </w:r>
      <w:ins w:id="599" w:author="Usuario" w:date="2016-08-01T18:12:00Z">
        <w:r w:rsidR="00A50B4B">
          <w:t>P</w:t>
        </w:r>
      </w:ins>
      <w:del w:id="600" w:author="Usuario" w:date="2016-08-01T18:12:00Z">
        <w:r w:rsidRPr="008C0D4E" w:rsidDel="00A50B4B">
          <w:delText>p</w:delText>
        </w:r>
      </w:del>
      <w:r w:rsidRPr="008C0D4E">
        <w:t>osteriormente el Responsable de Piso supervisar</w:t>
      </w:r>
      <w:ins w:id="601" w:author="Usuario" w:date="2016-08-01T18:13:00Z">
        <w:r w:rsidR="00A50B4B">
          <w:t>á</w:t>
        </w:r>
      </w:ins>
      <w:ins w:id="602" w:author="Usuario" w:date="2016-08-01T18:14:00Z">
        <w:r w:rsidR="00A50B4B">
          <w:t xml:space="preserve"> </w:t>
        </w:r>
      </w:ins>
      <w:del w:id="603" w:author="Usuario" w:date="2016-08-01T18:12:00Z">
        <w:r w:rsidRPr="008C0D4E" w:rsidDel="00A50B4B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632EE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2° Piso </w:t>
      </w:r>
      <w:r w:rsidR="009C2429" w:rsidRPr="004F28F7">
        <w:rPr>
          <w:b/>
          <w:color w:val="1F497D" w:themeColor="text2"/>
          <w:sz w:val="28"/>
          <w:szCs w:val="28"/>
        </w:rPr>
        <w:t xml:space="preserve">Industrial </w:t>
      </w:r>
      <w:r>
        <w:rPr>
          <w:b/>
          <w:color w:val="1F497D" w:themeColor="text2"/>
          <w:sz w:val="28"/>
          <w:szCs w:val="28"/>
        </w:rPr>
        <w:t>-</w:t>
      </w:r>
      <w:r w:rsidR="009C2429" w:rsidRPr="004F28F7">
        <w:rPr>
          <w:b/>
          <w:color w:val="1F497D" w:themeColor="text2"/>
          <w:sz w:val="28"/>
          <w:szCs w:val="28"/>
        </w:rPr>
        <w:t xml:space="preserve"> Lado </w:t>
      </w:r>
      <w:r w:rsidR="009C2429">
        <w:rPr>
          <w:b/>
          <w:color w:val="1F497D" w:themeColor="text2"/>
          <w:sz w:val="28"/>
          <w:szCs w:val="28"/>
        </w:rPr>
        <w:t>Corrientes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Salas </w:t>
      </w:r>
      <w:r w:rsidR="009632EE" w:rsidRPr="00A23D06">
        <w:rPr>
          <w:b/>
          <w:color w:val="1F497D" w:themeColor="text2"/>
          <w:sz w:val="24"/>
          <w:szCs w:val="24"/>
        </w:rPr>
        <w:t xml:space="preserve">204, </w:t>
      </w:r>
      <w:r w:rsidRPr="00A23D06">
        <w:rPr>
          <w:b/>
          <w:color w:val="1F497D" w:themeColor="text2"/>
          <w:sz w:val="24"/>
          <w:szCs w:val="24"/>
        </w:rPr>
        <w:t>205</w:t>
      </w:r>
      <w:r w:rsidR="009632EE" w:rsidRPr="00A23D06">
        <w:rPr>
          <w:b/>
          <w:color w:val="1F497D" w:themeColor="text2"/>
          <w:sz w:val="24"/>
          <w:szCs w:val="24"/>
        </w:rPr>
        <w:t xml:space="preserve">, </w:t>
      </w:r>
      <w:r w:rsidRPr="00A23D06">
        <w:rPr>
          <w:b/>
          <w:color w:val="1F497D" w:themeColor="text2"/>
          <w:sz w:val="24"/>
          <w:szCs w:val="24"/>
        </w:rPr>
        <w:t>206</w:t>
      </w:r>
      <w:r w:rsidR="009632EE" w:rsidRPr="00A23D06">
        <w:rPr>
          <w:b/>
          <w:color w:val="1F497D" w:themeColor="text2"/>
          <w:sz w:val="24"/>
          <w:szCs w:val="24"/>
        </w:rPr>
        <w:t xml:space="preserve">, </w:t>
      </w:r>
      <w:r w:rsidRPr="00A23D06">
        <w:rPr>
          <w:b/>
          <w:color w:val="1F497D" w:themeColor="text2"/>
          <w:sz w:val="24"/>
          <w:szCs w:val="24"/>
        </w:rPr>
        <w:t xml:space="preserve"> UTA</w:t>
      </w:r>
    </w:p>
    <w:p w:rsidR="009632EE" w:rsidRDefault="009632EE" w:rsidP="009632EE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604" w:author="Usuario" w:date="2016-08-01T18:14:00Z">
        <w:r w:rsidR="00B915EC">
          <w:t>R</w:t>
        </w:r>
      </w:ins>
      <w:del w:id="605" w:author="Usuario" w:date="2016-08-01T18:14:00Z">
        <w:r w:rsidDel="00B915EC">
          <w:delText>r</w:delText>
        </w:r>
      </w:del>
      <w:r>
        <w:t xml:space="preserve">esponsable de </w:t>
      </w:r>
      <w:ins w:id="606" w:author="Usuario" w:date="2016-08-01T18:14:00Z">
        <w:r w:rsidR="00B915EC">
          <w:t>S</w:t>
        </w:r>
      </w:ins>
      <w:del w:id="607" w:author="Usuario" w:date="2016-08-01T18:14:00Z">
        <w:r w:rsidDel="00B915EC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608" w:author="Usuario" w:date="2016-08-01T18:16:00Z">
        <w:r w:rsidR="00B915EC">
          <w:t>á</w:t>
        </w:r>
      </w:ins>
      <w:del w:id="609" w:author="Usuario" w:date="2016-08-01T18:16:00Z">
        <w:r w:rsidDel="00B915EC">
          <w:delText>a</w:delText>
        </w:r>
      </w:del>
      <w:r>
        <w:t xml:space="preserve">n las indicaciones del </w:t>
      </w:r>
      <w:ins w:id="610" w:author="Usuario" w:date="2016-08-01T18:16:00Z">
        <w:r w:rsidR="00B915EC">
          <w:t>R</w:t>
        </w:r>
      </w:ins>
      <w:del w:id="611" w:author="Usuario" w:date="2016-08-01T18:16:00Z">
        <w:r w:rsidDel="00B915EC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7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612" w:author="Usuario" w:date="2016-08-01T18:18:00Z">
        <w:r w:rsidR="00B915EC">
          <w:t>P</w:t>
        </w:r>
      </w:ins>
      <w:del w:id="613" w:author="Usuario" w:date="2016-08-01T18:18:00Z">
        <w:r w:rsidDel="00B915EC">
          <w:delText>p</w:delText>
        </w:r>
      </w:del>
      <w:r>
        <w:t xml:space="preserve">ersonal de Auxilio, Cuerpo de Bomberos, etc. </w:t>
      </w:r>
      <w:ins w:id="614" w:author="Usuario" w:date="2016-08-01T18:18:00Z">
        <w:r w:rsidR="00B915EC">
          <w:t>P</w:t>
        </w:r>
      </w:ins>
      <w:del w:id="615" w:author="Usuario" w:date="2016-08-01T18:18:00Z">
        <w:r w:rsidRPr="008C0D4E" w:rsidDel="00B915EC">
          <w:delText>p</w:delText>
        </w:r>
      </w:del>
      <w:r w:rsidRPr="008C0D4E">
        <w:t>osteriormente el Responsable de Piso supervisar</w:t>
      </w:r>
      <w:ins w:id="616" w:author="Usuario" w:date="2016-08-01T18:18:00Z">
        <w:r w:rsidR="00B915EC">
          <w:t>á</w:t>
        </w:r>
      </w:ins>
      <w:del w:id="617" w:author="Usuario" w:date="2016-08-01T18:18:00Z">
        <w:r w:rsidRPr="008C0D4E" w:rsidDel="00B915EC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632EE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2° Piso </w:t>
      </w:r>
      <w:r w:rsidR="009C2429" w:rsidRPr="004F28F7">
        <w:rPr>
          <w:b/>
          <w:color w:val="1F497D" w:themeColor="text2"/>
          <w:sz w:val="28"/>
          <w:szCs w:val="28"/>
        </w:rPr>
        <w:t xml:space="preserve">Industrial </w:t>
      </w:r>
      <w:r>
        <w:rPr>
          <w:b/>
          <w:color w:val="1F497D" w:themeColor="text2"/>
          <w:sz w:val="28"/>
          <w:szCs w:val="28"/>
        </w:rPr>
        <w:t>-</w:t>
      </w:r>
      <w:r w:rsidR="009C2429" w:rsidRPr="004F28F7">
        <w:rPr>
          <w:b/>
          <w:color w:val="1F497D" w:themeColor="text2"/>
          <w:sz w:val="28"/>
          <w:szCs w:val="28"/>
        </w:rPr>
        <w:t xml:space="preserve"> Lado </w:t>
      </w:r>
      <w:r w:rsidR="009C2429">
        <w:rPr>
          <w:b/>
          <w:color w:val="1F497D" w:themeColor="text2"/>
          <w:sz w:val="28"/>
          <w:szCs w:val="28"/>
        </w:rPr>
        <w:t>Bouchard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Salas </w:t>
      </w:r>
      <w:r w:rsidR="009632EE" w:rsidRPr="00A23D06">
        <w:rPr>
          <w:b/>
          <w:color w:val="1F497D" w:themeColor="text2"/>
          <w:sz w:val="24"/>
          <w:szCs w:val="24"/>
        </w:rPr>
        <w:t xml:space="preserve">207, 207A, </w:t>
      </w:r>
      <w:r w:rsidRPr="00A23D06">
        <w:rPr>
          <w:b/>
          <w:color w:val="1F497D" w:themeColor="text2"/>
          <w:sz w:val="24"/>
          <w:szCs w:val="24"/>
        </w:rPr>
        <w:t>207 B</w:t>
      </w:r>
    </w:p>
    <w:p w:rsidR="009632EE" w:rsidRDefault="009632EE" w:rsidP="009632EE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>Piso de Atención  al Público</w:t>
      </w:r>
      <w:r w:rsidRPr="008C0D4E">
        <w:t xml:space="preserve">  debe</w:t>
      </w:r>
      <w:r>
        <w:t xml:space="preserve">rá informar al </w:t>
      </w:r>
      <w:ins w:id="618" w:author="Usuario" w:date="2016-08-01T18:18:00Z">
        <w:r w:rsidR="008A5CB1">
          <w:t>R</w:t>
        </w:r>
      </w:ins>
      <w:del w:id="619" w:author="Usuario" w:date="2016-08-01T18:18:00Z">
        <w:r w:rsidDel="008A5CB1">
          <w:delText>r</w:delText>
        </w:r>
      </w:del>
      <w:r>
        <w:t xml:space="preserve">esponsable de </w:t>
      </w:r>
      <w:ins w:id="620" w:author="Usuario" w:date="2016-08-01T18:19:00Z">
        <w:r w:rsidR="008A5CB1">
          <w:t>S</w:t>
        </w:r>
      </w:ins>
      <w:del w:id="621" w:author="Usuario" w:date="2016-08-01T18:19:00Z">
        <w:r w:rsidDel="008A5CB1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622" w:author="Usuario" w:date="2016-08-01T18:19:00Z">
        <w:r w:rsidR="008A5CB1">
          <w:t>á</w:t>
        </w:r>
      </w:ins>
      <w:del w:id="623" w:author="Usuario" w:date="2016-08-01T18:19:00Z">
        <w:r w:rsidDel="008A5CB1">
          <w:delText>a</w:delText>
        </w:r>
      </w:del>
      <w:r>
        <w:t xml:space="preserve">n las indicaciones del </w:t>
      </w:r>
      <w:ins w:id="624" w:author="Usuario" w:date="2016-08-01T18:19:00Z">
        <w:r w:rsidR="008A5CB1">
          <w:t>R</w:t>
        </w:r>
      </w:ins>
      <w:del w:id="625" w:author="Usuario" w:date="2016-08-01T18:19:00Z">
        <w:r w:rsidDel="008A5CB1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10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626" w:author="Usuario" w:date="2016-08-01T18:20:00Z">
        <w:r w:rsidR="008A5CB1">
          <w:t>P</w:t>
        </w:r>
      </w:ins>
      <w:del w:id="627" w:author="Usuario" w:date="2016-08-01T18:20:00Z">
        <w:r w:rsidDel="008A5CB1">
          <w:delText>p</w:delText>
        </w:r>
      </w:del>
      <w:r>
        <w:t xml:space="preserve">ersonal de Auxilio, Cuerpo de Bomberos, etc. </w:t>
      </w:r>
      <w:ins w:id="628" w:author="Usuario" w:date="2016-08-01T18:19:00Z">
        <w:r w:rsidR="008A5CB1">
          <w:t>P</w:t>
        </w:r>
      </w:ins>
      <w:del w:id="629" w:author="Usuario" w:date="2016-08-01T18:19:00Z">
        <w:r w:rsidRPr="008C0D4E" w:rsidDel="008A5CB1">
          <w:delText>p</w:delText>
        </w:r>
      </w:del>
      <w:r w:rsidRPr="008C0D4E">
        <w:t>osteriormente el Responsable de Piso supervisar</w:t>
      </w:r>
      <w:ins w:id="630" w:author="Usuario" w:date="2016-08-01T18:19:00Z">
        <w:r w:rsidR="008A5CB1">
          <w:t>á</w:t>
        </w:r>
      </w:ins>
      <w:del w:id="631" w:author="Usuario" w:date="2016-08-01T18:19:00Z">
        <w:r w:rsidRPr="008C0D4E" w:rsidDel="008A5CB1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 w:rsidRPr="004F28F7">
        <w:rPr>
          <w:b/>
          <w:color w:val="1F497D" w:themeColor="text2"/>
          <w:sz w:val="28"/>
          <w:szCs w:val="28"/>
        </w:rPr>
        <w:t xml:space="preserve">2° Piso  </w:t>
      </w:r>
      <w:r>
        <w:rPr>
          <w:b/>
          <w:color w:val="1F497D" w:themeColor="text2"/>
          <w:sz w:val="28"/>
          <w:szCs w:val="28"/>
        </w:rPr>
        <w:t xml:space="preserve">Noble </w:t>
      </w:r>
      <w:r w:rsidRPr="004F28F7">
        <w:rPr>
          <w:b/>
          <w:color w:val="1F497D" w:themeColor="text2"/>
          <w:sz w:val="28"/>
          <w:szCs w:val="28"/>
        </w:rPr>
        <w:t xml:space="preserve">– Lado </w:t>
      </w:r>
      <w:r>
        <w:rPr>
          <w:b/>
          <w:color w:val="1F497D" w:themeColor="text2"/>
          <w:sz w:val="28"/>
          <w:szCs w:val="28"/>
        </w:rPr>
        <w:t>Alem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Oficinas 201, 202, T202 - Anexo 203</w:t>
      </w:r>
    </w:p>
    <w:p w:rsidR="009C2429" w:rsidRDefault="009632EE" w:rsidP="009C2429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informar al </w:t>
      </w:r>
      <w:ins w:id="632" w:author="Usuario" w:date="2016-08-01T18:20:00Z">
        <w:r w:rsidR="008A5CB1">
          <w:t>R</w:t>
        </w:r>
      </w:ins>
      <w:del w:id="633" w:author="Usuario" w:date="2016-08-01T18:20:00Z">
        <w:r w:rsidDel="008A5CB1">
          <w:delText>r</w:delText>
        </w:r>
      </w:del>
      <w:r>
        <w:t xml:space="preserve">esponsable de </w:t>
      </w:r>
      <w:ins w:id="634" w:author="Usuario" w:date="2016-08-01T18:20:00Z">
        <w:r w:rsidR="008A5CB1">
          <w:t>S</w:t>
        </w:r>
      </w:ins>
      <w:del w:id="635" w:author="Usuario" w:date="2016-08-01T18:20:00Z">
        <w:r w:rsidDel="008A5CB1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</w:t>
      </w:r>
      <w:r>
        <w:lastRenderedPageBreak/>
        <w:t>asignada. Allí esperar</w:t>
      </w:r>
      <w:ins w:id="636" w:author="Usuario" w:date="2016-08-01T18:20:00Z">
        <w:r w:rsidR="008A5CB1">
          <w:t>á</w:t>
        </w:r>
      </w:ins>
      <w:del w:id="637" w:author="Usuario" w:date="2016-08-01T18:20:00Z">
        <w:r w:rsidDel="008A5CB1">
          <w:delText>a</w:delText>
        </w:r>
      </w:del>
      <w:r>
        <w:t xml:space="preserve">n las indicaciones del </w:t>
      </w:r>
      <w:ins w:id="638" w:author="Usuario" w:date="2016-08-01T18:21:00Z">
        <w:r w:rsidR="008A5CB1">
          <w:t>R</w:t>
        </w:r>
      </w:ins>
      <w:del w:id="639" w:author="Usuario" w:date="2016-08-01T18:21:00Z">
        <w:r w:rsidDel="008A5CB1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28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640" w:author="Usuario" w:date="2016-08-01T18:20:00Z">
        <w:r w:rsidR="008A5CB1">
          <w:t>P</w:t>
        </w:r>
      </w:ins>
      <w:del w:id="641" w:author="Usuario" w:date="2016-08-01T18:20:00Z">
        <w:r w:rsidDel="008A5CB1">
          <w:delText>p</w:delText>
        </w:r>
      </w:del>
      <w:r>
        <w:t xml:space="preserve">ersonal de Auxilio, Cuerpo de Bomberos, etc. </w:t>
      </w:r>
      <w:ins w:id="642" w:author="Usuario" w:date="2016-08-01T18:21:00Z">
        <w:r w:rsidR="008A5CB1">
          <w:t>P</w:t>
        </w:r>
      </w:ins>
      <w:del w:id="643" w:author="Usuario" w:date="2016-08-01T18:21:00Z">
        <w:r w:rsidRPr="008C0D4E" w:rsidDel="008A5CB1">
          <w:delText>p</w:delText>
        </w:r>
      </w:del>
      <w:r w:rsidRPr="008C0D4E">
        <w:t>osteriormente el Responsable de Piso supervisar</w:t>
      </w:r>
      <w:ins w:id="644" w:author="Usuario" w:date="2016-08-01T18:21:00Z">
        <w:r w:rsidR="008A5CB1">
          <w:t>á</w:t>
        </w:r>
      </w:ins>
      <w:del w:id="645" w:author="Usuario" w:date="2016-08-01T18:21:00Z">
        <w:r w:rsidRPr="008C0D4E" w:rsidDel="008A5CB1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 w:rsidRPr="004F28F7">
        <w:rPr>
          <w:b/>
          <w:color w:val="1F497D" w:themeColor="text2"/>
          <w:sz w:val="28"/>
          <w:szCs w:val="28"/>
        </w:rPr>
        <w:t xml:space="preserve">2° Piso  </w:t>
      </w:r>
      <w:r>
        <w:rPr>
          <w:b/>
          <w:color w:val="1F497D" w:themeColor="text2"/>
          <w:sz w:val="28"/>
          <w:szCs w:val="28"/>
        </w:rPr>
        <w:t xml:space="preserve">Noble </w:t>
      </w:r>
      <w:r w:rsidR="009632EE">
        <w:rPr>
          <w:b/>
          <w:color w:val="1F497D" w:themeColor="text2"/>
          <w:sz w:val="28"/>
          <w:szCs w:val="28"/>
        </w:rPr>
        <w:t xml:space="preserve">- </w:t>
      </w:r>
      <w:r w:rsidRPr="004F28F7">
        <w:rPr>
          <w:b/>
          <w:color w:val="1F497D" w:themeColor="text2"/>
          <w:sz w:val="28"/>
          <w:szCs w:val="28"/>
        </w:rPr>
        <w:t xml:space="preserve">Lado </w:t>
      </w:r>
      <w:r>
        <w:rPr>
          <w:b/>
          <w:color w:val="1F497D" w:themeColor="text2"/>
          <w:sz w:val="28"/>
          <w:szCs w:val="28"/>
        </w:rPr>
        <w:t>Bouchard</w:t>
      </w:r>
    </w:p>
    <w:p w:rsidR="00A23D06" w:rsidRPr="00A23D06" w:rsidRDefault="009C2429" w:rsidP="00A23D06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Oficina 208, T215 - Anexo T214</w:t>
      </w:r>
    </w:p>
    <w:p w:rsidR="009C2429" w:rsidRPr="00A23D06" w:rsidRDefault="009632EE" w:rsidP="009C2429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</w:t>
      </w:r>
      <w:ins w:id="646" w:author="Usuario" w:date="2016-08-01T18:21:00Z">
        <w:r w:rsidR="00B74448">
          <w:t>R</w:t>
        </w:r>
      </w:ins>
      <w:del w:id="647" w:author="Usuario" w:date="2016-08-01T18:21:00Z">
        <w:r w:rsidDel="00B74448">
          <w:delText>r</w:delText>
        </w:r>
      </w:del>
      <w:r>
        <w:t xml:space="preserve">esponsable de </w:t>
      </w:r>
      <w:ins w:id="648" w:author="Usuario" w:date="2016-08-01T18:21:00Z">
        <w:r w:rsidR="00B74448">
          <w:t>S</w:t>
        </w:r>
      </w:ins>
      <w:del w:id="649" w:author="Usuario" w:date="2016-08-01T18:21:00Z">
        <w:r w:rsidDel="00B74448">
          <w:delText>s</w:delText>
        </w:r>
      </w:del>
      <w:r>
        <w:t xml:space="preserve">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650" w:author="Usuario" w:date="2016-08-01T18:21:00Z">
        <w:r w:rsidR="00B74448">
          <w:t>á</w:t>
        </w:r>
      </w:ins>
      <w:del w:id="651" w:author="Usuario" w:date="2016-08-01T18:21:00Z">
        <w:r w:rsidDel="00B74448">
          <w:delText>a</w:delText>
        </w:r>
      </w:del>
      <w:r>
        <w:t xml:space="preserve">n las indicaciones del </w:t>
      </w:r>
      <w:ins w:id="652" w:author="Usuario" w:date="2016-08-01T18:22:00Z">
        <w:r w:rsidR="00B74448">
          <w:t>R</w:t>
        </w:r>
      </w:ins>
      <w:del w:id="653" w:author="Usuario" w:date="2016-08-01T18:22:00Z">
        <w:r w:rsidDel="00B74448">
          <w:delText>r</w:delText>
        </w:r>
      </w:del>
      <w:r>
        <w:t xml:space="preserve">esponsable de Piso de Seguridad Privada. Una vez confirmada la evacuación, se procederá a dirigir a las personas hacia  la </w:t>
      </w:r>
      <w:r w:rsidRPr="00A23D06">
        <w:t>Escalera de Emergencia N° 29</w:t>
      </w:r>
      <w:r w:rsidRPr="0052230A">
        <w:t>,</w:t>
      </w:r>
      <w:r>
        <w:t xml:space="preserve"> debiendo bajar siempre del lado derecho, dejando el espacio de la izquierda libre para el desplazamiento del </w:t>
      </w:r>
      <w:del w:id="654" w:author="Usuario" w:date="2016-08-01T18:22:00Z">
        <w:r w:rsidDel="00B74448">
          <w:delText>p</w:delText>
        </w:r>
      </w:del>
      <w:ins w:id="655" w:author="Usuario" w:date="2016-08-01T18:22:00Z">
        <w:r w:rsidR="00B74448">
          <w:t>P</w:t>
        </w:r>
      </w:ins>
      <w:r>
        <w:t xml:space="preserve">ersonal de Auxilio, Cuerpo de Bomberos, etc. </w:t>
      </w:r>
      <w:ins w:id="656" w:author="Usuario" w:date="2016-08-01T18:23:00Z">
        <w:r w:rsidR="00B74448">
          <w:t>P</w:t>
        </w:r>
      </w:ins>
      <w:del w:id="657" w:author="Usuario" w:date="2016-08-01T18:22:00Z">
        <w:r w:rsidRPr="008C0D4E" w:rsidDel="00B74448">
          <w:delText>p</w:delText>
        </w:r>
      </w:del>
      <w:r w:rsidRPr="008C0D4E">
        <w:t>osteriormente el Responsable de Piso supervisar</w:t>
      </w:r>
      <w:ins w:id="658" w:author="Usuario" w:date="2016-08-01T18:22:00Z">
        <w:r w:rsidR="00B74448">
          <w:t>á</w:t>
        </w:r>
      </w:ins>
      <w:del w:id="659" w:author="Usuario" w:date="2016-08-01T18:22:00Z">
        <w:r w:rsidRPr="008C0D4E" w:rsidDel="00B74448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2° Entre Piso </w:t>
      </w:r>
      <w:r w:rsidR="009632EE">
        <w:rPr>
          <w:b/>
          <w:color w:val="1F497D" w:themeColor="text2"/>
          <w:sz w:val="28"/>
          <w:szCs w:val="28"/>
        </w:rPr>
        <w:t xml:space="preserve">Industrial - </w:t>
      </w:r>
      <w:r>
        <w:rPr>
          <w:b/>
          <w:color w:val="1F497D" w:themeColor="text2"/>
          <w:sz w:val="28"/>
          <w:szCs w:val="28"/>
        </w:rPr>
        <w:t>Lado Corrientes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Oficinas 2</w:t>
      </w:r>
      <w:r w:rsidR="009632EE" w:rsidRPr="00A23D06">
        <w:rPr>
          <w:b/>
          <w:color w:val="1F497D" w:themeColor="text2"/>
          <w:sz w:val="24"/>
          <w:szCs w:val="24"/>
        </w:rPr>
        <w:t>01,</w:t>
      </w:r>
      <w:r w:rsidRPr="00A23D06">
        <w:rPr>
          <w:b/>
          <w:color w:val="1F497D" w:themeColor="text2"/>
          <w:sz w:val="24"/>
          <w:szCs w:val="24"/>
        </w:rPr>
        <w:t xml:space="preserve"> 202</w:t>
      </w:r>
      <w:r w:rsidR="009632EE" w:rsidRPr="00A23D06">
        <w:rPr>
          <w:b/>
          <w:color w:val="1F497D" w:themeColor="text2"/>
          <w:sz w:val="24"/>
          <w:szCs w:val="24"/>
        </w:rPr>
        <w:t>,</w:t>
      </w:r>
      <w:r w:rsidRPr="00A23D06">
        <w:rPr>
          <w:b/>
          <w:color w:val="1F497D" w:themeColor="text2"/>
          <w:sz w:val="24"/>
          <w:szCs w:val="24"/>
        </w:rPr>
        <w:t xml:space="preserve"> 203</w:t>
      </w:r>
      <w:r w:rsidR="009632EE" w:rsidRPr="00A23D06">
        <w:rPr>
          <w:b/>
          <w:color w:val="1F497D" w:themeColor="text2"/>
          <w:sz w:val="24"/>
          <w:szCs w:val="24"/>
        </w:rPr>
        <w:t>,</w:t>
      </w:r>
      <w:r w:rsidRPr="00A23D06">
        <w:rPr>
          <w:b/>
          <w:color w:val="1F497D" w:themeColor="text2"/>
          <w:sz w:val="24"/>
          <w:szCs w:val="24"/>
        </w:rPr>
        <w:t xml:space="preserve"> 205</w:t>
      </w:r>
    </w:p>
    <w:p w:rsidR="009632EE" w:rsidRDefault="009632EE" w:rsidP="009632EE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660" w:author="Usuario" w:date="2016-08-01T18:23:00Z">
        <w:r w:rsidR="008523AE">
          <w:t>á</w:t>
        </w:r>
      </w:ins>
      <w:del w:id="661" w:author="Usuario" w:date="2016-08-01T18:23:00Z">
        <w:r w:rsidDel="008523AE">
          <w:delText>a</w:delText>
        </w:r>
      </w:del>
      <w:r>
        <w:t xml:space="preserve">n las indicaciones del </w:t>
      </w:r>
      <w:ins w:id="662" w:author="Usuario" w:date="2016-08-01T18:25:00Z">
        <w:r w:rsidR="000822B2">
          <w:t>R</w:t>
        </w:r>
      </w:ins>
      <w:del w:id="663" w:author="Usuario" w:date="2016-08-01T18:25:00Z">
        <w:r w:rsidDel="000822B2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10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664" w:author="Usuario" w:date="2016-08-01T18:23:00Z">
        <w:r w:rsidR="008523AE">
          <w:t>P</w:t>
        </w:r>
      </w:ins>
      <w:del w:id="665" w:author="Usuario" w:date="2016-08-01T18:23:00Z">
        <w:r w:rsidDel="008523AE">
          <w:delText>p</w:delText>
        </w:r>
      </w:del>
      <w:r>
        <w:t xml:space="preserve">ersonal de Auxilio, Cuerpo de Bomberos, etc. </w:t>
      </w:r>
      <w:ins w:id="666" w:author="Usuario" w:date="2016-08-01T18:23:00Z">
        <w:r w:rsidR="008523AE">
          <w:t>P</w:t>
        </w:r>
      </w:ins>
      <w:del w:id="667" w:author="Usuario" w:date="2016-08-01T18:23:00Z">
        <w:r w:rsidRPr="008C0D4E" w:rsidDel="008523AE">
          <w:delText>p</w:delText>
        </w:r>
      </w:del>
      <w:r w:rsidRPr="008C0D4E">
        <w:t>osteriormente el Responsable de Piso supervisar</w:t>
      </w:r>
      <w:ins w:id="668" w:author="Usuario" w:date="2016-08-01T18:23:00Z">
        <w:r w:rsidR="008523AE">
          <w:t>á</w:t>
        </w:r>
      </w:ins>
      <w:del w:id="669" w:author="Usuario" w:date="2016-08-01T18:23:00Z">
        <w:r w:rsidRPr="008C0D4E" w:rsidDel="008523AE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3° Piso Industrial </w:t>
      </w:r>
      <w:r w:rsidR="00342DDF">
        <w:rPr>
          <w:b/>
          <w:color w:val="1F497D" w:themeColor="text2"/>
          <w:sz w:val="28"/>
          <w:szCs w:val="28"/>
        </w:rPr>
        <w:t xml:space="preserve">- </w:t>
      </w:r>
      <w:r>
        <w:rPr>
          <w:b/>
          <w:color w:val="1F497D" w:themeColor="text2"/>
          <w:sz w:val="28"/>
          <w:szCs w:val="28"/>
        </w:rPr>
        <w:t>Lado Alem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Salas </w:t>
      </w:r>
      <w:r w:rsidR="00342DDF" w:rsidRPr="00A23D06">
        <w:rPr>
          <w:b/>
          <w:color w:val="1F497D" w:themeColor="text2"/>
          <w:sz w:val="24"/>
          <w:szCs w:val="24"/>
        </w:rPr>
        <w:t>303, 303A, 303</w:t>
      </w:r>
      <w:r w:rsidRPr="00A23D06">
        <w:rPr>
          <w:b/>
          <w:color w:val="1F497D" w:themeColor="text2"/>
          <w:sz w:val="24"/>
          <w:szCs w:val="24"/>
        </w:rPr>
        <w:t>B</w:t>
      </w:r>
    </w:p>
    <w:p w:rsidR="009632EE" w:rsidRDefault="009632EE" w:rsidP="009632EE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de Atención al Público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670" w:author="Usuario" w:date="2016-08-01T18:24:00Z">
        <w:r w:rsidR="000822B2">
          <w:t>á</w:t>
        </w:r>
      </w:ins>
      <w:del w:id="671" w:author="Usuario" w:date="2016-08-01T18:24:00Z">
        <w:r w:rsidDel="000822B2">
          <w:delText>a</w:delText>
        </w:r>
      </w:del>
      <w:r>
        <w:t xml:space="preserve">n las indicaciones del </w:t>
      </w:r>
      <w:ins w:id="672" w:author="Usuario" w:date="2016-08-01T18:24:00Z">
        <w:r w:rsidR="000822B2">
          <w:t>R</w:t>
        </w:r>
      </w:ins>
      <w:del w:id="673" w:author="Usuario" w:date="2016-08-01T18:24:00Z">
        <w:r w:rsidDel="000822B2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 w:rsidR="00342DDF">
        <w:rPr>
          <w:b/>
        </w:rPr>
        <w:t>7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674" w:author="Usuario" w:date="2016-08-01T18:25:00Z">
        <w:r w:rsidR="000822B2">
          <w:t>P</w:t>
        </w:r>
      </w:ins>
      <w:del w:id="675" w:author="Usuario" w:date="2016-08-01T18:25:00Z">
        <w:r w:rsidDel="000822B2">
          <w:delText>p</w:delText>
        </w:r>
      </w:del>
      <w:r>
        <w:t xml:space="preserve">ersonal de Auxilio, Cuerpo de Bomberos, etc. </w:t>
      </w:r>
      <w:ins w:id="676" w:author="Usuario" w:date="2016-08-01T18:26:00Z">
        <w:r w:rsidR="000822B2">
          <w:t>P</w:t>
        </w:r>
      </w:ins>
      <w:del w:id="677" w:author="Usuario" w:date="2016-08-01T18:26:00Z">
        <w:r w:rsidRPr="008C0D4E" w:rsidDel="000822B2">
          <w:delText>p</w:delText>
        </w:r>
      </w:del>
      <w:r w:rsidRPr="008C0D4E">
        <w:t>osteriormente el Responsable de Piso supervisar</w:t>
      </w:r>
      <w:ins w:id="678" w:author="Usuario" w:date="2016-08-01T18:26:00Z">
        <w:r w:rsidR="000822B2">
          <w:t>á</w:t>
        </w:r>
      </w:ins>
      <w:del w:id="679" w:author="Usuario" w:date="2016-08-01T18:26:00Z">
        <w:r w:rsidRPr="008C0D4E" w:rsidDel="000822B2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lastRenderedPageBreak/>
        <w:t xml:space="preserve">3° Piso Industrial </w:t>
      </w:r>
      <w:r w:rsidR="00342DDF">
        <w:rPr>
          <w:b/>
          <w:color w:val="1F497D" w:themeColor="text2"/>
          <w:sz w:val="28"/>
          <w:szCs w:val="28"/>
        </w:rPr>
        <w:t xml:space="preserve">- </w:t>
      </w:r>
      <w:r>
        <w:rPr>
          <w:b/>
          <w:color w:val="1F497D" w:themeColor="text2"/>
          <w:sz w:val="28"/>
          <w:szCs w:val="28"/>
        </w:rPr>
        <w:t xml:space="preserve">Lado Corrientes 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Salas 304 - UTA - 305 </w:t>
      </w:r>
      <w:r w:rsidR="00342DDF" w:rsidRPr="00A23D06">
        <w:rPr>
          <w:b/>
          <w:color w:val="1F497D" w:themeColor="text2"/>
          <w:sz w:val="24"/>
          <w:szCs w:val="24"/>
        </w:rPr>
        <w:t>–</w:t>
      </w:r>
      <w:r w:rsidRPr="00A23D06">
        <w:rPr>
          <w:b/>
          <w:color w:val="1F497D" w:themeColor="text2"/>
          <w:sz w:val="24"/>
          <w:szCs w:val="24"/>
        </w:rPr>
        <w:t xml:space="preserve"> 306</w:t>
      </w:r>
    </w:p>
    <w:p w:rsidR="00342DDF" w:rsidRDefault="00342DDF" w:rsidP="00342DDF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de Atención al Público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680" w:author="Usuario" w:date="2016-08-01T18:26:00Z">
        <w:r w:rsidR="00223A81">
          <w:t>á</w:t>
        </w:r>
      </w:ins>
      <w:del w:id="681" w:author="Usuario" w:date="2016-08-01T18:26:00Z">
        <w:r w:rsidDel="00223A81">
          <w:delText>a</w:delText>
        </w:r>
      </w:del>
      <w:r>
        <w:t xml:space="preserve">n las indicaciones del </w:t>
      </w:r>
      <w:ins w:id="682" w:author="Usuario" w:date="2016-08-01T18:26:00Z">
        <w:r w:rsidR="00223A81">
          <w:t>R</w:t>
        </w:r>
      </w:ins>
      <w:del w:id="683" w:author="Usuario" w:date="2016-08-01T18:26:00Z">
        <w:r w:rsidDel="00223A81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7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684" w:author="Usuario" w:date="2016-08-01T18:26:00Z">
        <w:r w:rsidR="00223A81">
          <w:t>P</w:t>
        </w:r>
      </w:ins>
      <w:del w:id="685" w:author="Usuario" w:date="2016-08-01T18:26:00Z">
        <w:r w:rsidDel="00223A81">
          <w:delText>p</w:delText>
        </w:r>
      </w:del>
      <w:r>
        <w:t xml:space="preserve">ersonal de Auxilio, Cuerpo de Bomberos, etc. </w:t>
      </w:r>
      <w:ins w:id="686" w:author="Usuario" w:date="2016-08-01T18:27:00Z">
        <w:r w:rsidR="00223A81">
          <w:t>P</w:t>
        </w:r>
      </w:ins>
      <w:del w:id="687" w:author="Usuario" w:date="2016-08-01T18:27:00Z">
        <w:r w:rsidRPr="008C0D4E" w:rsidDel="00223A81">
          <w:delText>p</w:delText>
        </w:r>
      </w:del>
      <w:r w:rsidRPr="008C0D4E">
        <w:t>osteriormente el Responsable de Piso supervisar</w:t>
      </w:r>
      <w:ins w:id="688" w:author="Usuario" w:date="2016-08-01T18:27:00Z">
        <w:r w:rsidR="00223A81">
          <w:t>á</w:t>
        </w:r>
      </w:ins>
      <w:del w:id="689" w:author="Usuario" w:date="2016-08-01T18:27:00Z">
        <w:r w:rsidRPr="008C0D4E" w:rsidDel="00223A81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3° Piso Industrial </w:t>
      </w:r>
      <w:r w:rsidR="00342DDF">
        <w:rPr>
          <w:b/>
          <w:color w:val="1F497D" w:themeColor="text2"/>
          <w:sz w:val="28"/>
          <w:szCs w:val="28"/>
        </w:rPr>
        <w:t>-</w:t>
      </w:r>
      <w:r>
        <w:rPr>
          <w:b/>
          <w:color w:val="1F497D" w:themeColor="text2"/>
          <w:sz w:val="28"/>
          <w:szCs w:val="28"/>
        </w:rPr>
        <w:t xml:space="preserve"> Lado Bouchard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Salas </w:t>
      </w:r>
      <w:r w:rsidR="00342DDF" w:rsidRPr="00A23D06">
        <w:rPr>
          <w:b/>
          <w:color w:val="1F497D" w:themeColor="text2"/>
          <w:sz w:val="24"/>
          <w:szCs w:val="24"/>
        </w:rPr>
        <w:t>307, 307A,</w:t>
      </w:r>
      <w:r w:rsidRPr="00A23D06">
        <w:rPr>
          <w:b/>
          <w:color w:val="1F497D" w:themeColor="text2"/>
          <w:sz w:val="24"/>
          <w:szCs w:val="24"/>
        </w:rPr>
        <w:t xml:space="preserve"> 307B</w:t>
      </w:r>
    </w:p>
    <w:p w:rsidR="00342DDF" w:rsidRDefault="00342DDF" w:rsidP="00342DDF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de Atención al Público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690" w:author="Usuario" w:date="2016-08-01T18:29:00Z">
        <w:r w:rsidR="008364D2">
          <w:t>á</w:t>
        </w:r>
      </w:ins>
      <w:del w:id="691" w:author="Usuario" w:date="2016-08-01T18:29:00Z">
        <w:r w:rsidDel="008364D2">
          <w:delText>a</w:delText>
        </w:r>
      </w:del>
      <w:r>
        <w:t xml:space="preserve">n las indicaciones del </w:t>
      </w:r>
      <w:ins w:id="692" w:author="Usuario" w:date="2016-08-01T18:29:00Z">
        <w:r w:rsidR="008364D2">
          <w:t>R</w:t>
        </w:r>
      </w:ins>
      <w:del w:id="693" w:author="Usuario" w:date="2016-08-01T18:29:00Z">
        <w:r w:rsidDel="008364D2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10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694" w:author="Usuario" w:date="2016-08-01T18:29:00Z">
        <w:r w:rsidR="008364D2">
          <w:t>P</w:t>
        </w:r>
      </w:ins>
      <w:del w:id="695" w:author="Usuario" w:date="2016-08-01T18:29:00Z">
        <w:r w:rsidDel="008364D2">
          <w:delText>p</w:delText>
        </w:r>
      </w:del>
      <w:r>
        <w:t xml:space="preserve">ersonal de Auxilio, Cuerpo de Bomberos, etc. </w:t>
      </w:r>
      <w:ins w:id="696" w:author="Usuario" w:date="2016-08-01T18:29:00Z">
        <w:r w:rsidR="008364D2">
          <w:t>P</w:t>
        </w:r>
      </w:ins>
      <w:del w:id="697" w:author="Usuario" w:date="2016-08-01T18:29:00Z">
        <w:r w:rsidRPr="008C0D4E" w:rsidDel="008364D2">
          <w:delText>p</w:delText>
        </w:r>
      </w:del>
      <w:r w:rsidRPr="008C0D4E">
        <w:t>osteriormente el Responsable de Piso supervisar</w:t>
      </w:r>
      <w:ins w:id="698" w:author="Usuario" w:date="2016-08-01T18:29:00Z">
        <w:r w:rsidR="008364D2">
          <w:t>á</w:t>
        </w:r>
      </w:ins>
      <w:del w:id="699" w:author="Usuario" w:date="2016-08-01T18:29:00Z">
        <w:r w:rsidRPr="008C0D4E" w:rsidDel="008364D2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3° Piso Noble – Lado Sarmiento</w:t>
      </w:r>
    </w:p>
    <w:p w:rsidR="009C2429" w:rsidRPr="00A23D06" w:rsidRDefault="009C2429" w:rsidP="00342DDF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Oficinas </w:t>
      </w:r>
      <w:r w:rsidR="00342DDF" w:rsidRPr="00A23D06">
        <w:rPr>
          <w:b/>
          <w:color w:val="1F497D" w:themeColor="text2"/>
          <w:sz w:val="24"/>
          <w:szCs w:val="24"/>
        </w:rPr>
        <w:t xml:space="preserve">301, 302, </w:t>
      </w:r>
      <w:r w:rsidRPr="00A23D06">
        <w:rPr>
          <w:b/>
          <w:color w:val="1F497D" w:themeColor="text2"/>
          <w:sz w:val="24"/>
          <w:szCs w:val="24"/>
        </w:rPr>
        <w:t>315</w:t>
      </w:r>
      <w:r w:rsidR="00342DDF" w:rsidRPr="00A23D06">
        <w:rPr>
          <w:b/>
          <w:color w:val="1F497D" w:themeColor="text2"/>
          <w:sz w:val="24"/>
          <w:szCs w:val="24"/>
        </w:rPr>
        <w:t xml:space="preserve">, </w:t>
      </w:r>
      <w:r w:rsidRPr="00A23D06">
        <w:rPr>
          <w:b/>
          <w:color w:val="1F497D" w:themeColor="text2"/>
          <w:sz w:val="24"/>
          <w:szCs w:val="24"/>
        </w:rPr>
        <w:t>316</w:t>
      </w:r>
      <w:r w:rsidR="00342DDF" w:rsidRPr="00A23D06">
        <w:rPr>
          <w:b/>
          <w:color w:val="1F497D" w:themeColor="text2"/>
          <w:sz w:val="24"/>
          <w:szCs w:val="24"/>
        </w:rPr>
        <w:t>,</w:t>
      </w:r>
      <w:r w:rsidRPr="00A23D06">
        <w:rPr>
          <w:b/>
          <w:color w:val="1F497D" w:themeColor="text2"/>
          <w:sz w:val="24"/>
          <w:szCs w:val="24"/>
        </w:rPr>
        <w:t xml:space="preserve"> 317</w:t>
      </w:r>
      <w:r w:rsidR="00342DDF" w:rsidRPr="00A23D06">
        <w:rPr>
          <w:b/>
          <w:color w:val="1F497D" w:themeColor="text2"/>
          <w:sz w:val="24"/>
          <w:szCs w:val="24"/>
        </w:rPr>
        <w:t>,</w:t>
      </w:r>
      <w:r w:rsidRPr="00A23D06">
        <w:rPr>
          <w:b/>
          <w:color w:val="1F497D" w:themeColor="text2"/>
          <w:sz w:val="24"/>
          <w:szCs w:val="24"/>
        </w:rPr>
        <w:t xml:space="preserve"> 318</w:t>
      </w:r>
      <w:r w:rsidR="00342DDF" w:rsidRPr="00A23D06">
        <w:rPr>
          <w:b/>
          <w:color w:val="1F497D" w:themeColor="text2"/>
          <w:sz w:val="24"/>
          <w:szCs w:val="24"/>
        </w:rPr>
        <w:t xml:space="preserve">, </w:t>
      </w:r>
      <w:r w:rsidRPr="00A23D06">
        <w:rPr>
          <w:b/>
          <w:color w:val="1F497D" w:themeColor="text2"/>
          <w:sz w:val="24"/>
          <w:szCs w:val="24"/>
        </w:rPr>
        <w:t>319</w:t>
      </w:r>
      <w:r w:rsidR="00342DDF" w:rsidRPr="00A23D06">
        <w:rPr>
          <w:b/>
          <w:color w:val="1F497D" w:themeColor="text2"/>
          <w:sz w:val="24"/>
          <w:szCs w:val="24"/>
        </w:rPr>
        <w:t>,</w:t>
      </w:r>
      <w:r w:rsidRPr="00A23D06">
        <w:rPr>
          <w:b/>
          <w:color w:val="1F497D" w:themeColor="text2"/>
          <w:sz w:val="24"/>
          <w:szCs w:val="24"/>
        </w:rPr>
        <w:t xml:space="preserve"> 320</w:t>
      </w:r>
      <w:r w:rsidR="00342DDF" w:rsidRPr="00A23D06">
        <w:rPr>
          <w:b/>
          <w:color w:val="1F497D" w:themeColor="text2"/>
          <w:sz w:val="24"/>
          <w:szCs w:val="24"/>
        </w:rPr>
        <w:t>,</w:t>
      </w:r>
      <w:r w:rsidRPr="00A23D06">
        <w:rPr>
          <w:b/>
          <w:color w:val="1F497D" w:themeColor="text2"/>
          <w:sz w:val="24"/>
          <w:szCs w:val="24"/>
        </w:rPr>
        <w:t xml:space="preserve"> T321</w:t>
      </w:r>
      <w:r w:rsidR="00342DDF" w:rsidRPr="00A23D06">
        <w:rPr>
          <w:b/>
          <w:color w:val="1F497D" w:themeColor="text2"/>
          <w:sz w:val="24"/>
          <w:szCs w:val="24"/>
        </w:rPr>
        <w:t>, T</w:t>
      </w:r>
      <w:r w:rsidRPr="00A23D06">
        <w:rPr>
          <w:b/>
          <w:color w:val="1F497D" w:themeColor="text2"/>
          <w:sz w:val="24"/>
          <w:szCs w:val="24"/>
        </w:rPr>
        <w:t xml:space="preserve"> 302 Anexo 303</w:t>
      </w:r>
    </w:p>
    <w:p w:rsidR="009C2429" w:rsidRDefault="00342DDF" w:rsidP="00A23D06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de Atención al Público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700" w:author="Usuario" w:date="2016-08-01T18:30:00Z">
        <w:r w:rsidR="000E374F">
          <w:t>á</w:t>
        </w:r>
      </w:ins>
      <w:del w:id="701" w:author="Usuario" w:date="2016-08-01T18:30:00Z">
        <w:r w:rsidDel="000E374F">
          <w:delText>a</w:delText>
        </w:r>
      </w:del>
      <w:r>
        <w:t xml:space="preserve">n las indicaciones del </w:t>
      </w:r>
      <w:del w:id="702" w:author="Usuario" w:date="2016-08-01T18:30:00Z">
        <w:r w:rsidDel="000E374F">
          <w:delText>r</w:delText>
        </w:r>
      </w:del>
      <w:ins w:id="703" w:author="Usuario" w:date="2016-08-01T18:30:00Z">
        <w:r w:rsidR="000E374F">
          <w:t>R</w:t>
        </w:r>
      </w:ins>
      <w:r>
        <w:t xml:space="preserve">esponsable de Piso de Seguridad Privada. Una vez confirmada la evacuación, se procederá a dirigir a las personas hacia  la </w:t>
      </w:r>
      <w:r w:rsidRPr="00C3001D">
        <w:rPr>
          <w:b/>
        </w:rPr>
        <w:t>Escalera Histórica N°</w:t>
      </w:r>
      <w:r>
        <w:rPr>
          <w:b/>
        </w:rPr>
        <w:t xml:space="preserve"> 1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704" w:author="Usuario" w:date="2016-08-01T18:31:00Z">
        <w:r w:rsidR="000E374F">
          <w:t>P</w:t>
        </w:r>
      </w:ins>
      <w:del w:id="705" w:author="Usuario" w:date="2016-08-01T18:31:00Z">
        <w:r w:rsidDel="000E374F">
          <w:delText>p</w:delText>
        </w:r>
      </w:del>
      <w:r>
        <w:t xml:space="preserve">ersonal de Auxilio, Cuerpo de Bomberos, etc. </w:t>
      </w:r>
      <w:ins w:id="706" w:author="Usuario" w:date="2016-08-01T18:31:00Z">
        <w:r w:rsidR="000E374F">
          <w:t>P</w:t>
        </w:r>
      </w:ins>
      <w:del w:id="707" w:author="Usuario" w:date="2016-08-01T18:31:00Z">
        <w:r w:rsidRPr="008C0D4E" w:rsidDel="000E374F">
          <w:delText>p</w:delText>
        </w:r>
      </w:del>
      <w:r w:rsidRPr="008C0D4E">
        <w:t>osteriormente el Responsable de Piso supervisar</w:t>
      </w:r>
      <w:ins w:id="708" w:author="Usuario" w:date="2016-08-01T18:31:00Z">
        <w:r w:rsidR="000E374F">
          <w:t>á</w:t>
        </w:r>
      </w:ins>
      <w:del w:id="709" w:author="Usuario" w:date="2016-08-01T18:31:00Z">
        <w:r w:rsidRPr="008C0D4E" w:rsidDel="000E374F">
          <w:delText>a</w:delText>
        </w:r>
      </w:del>
      <w:r w:rsidRPr="008C0D4E">
        <w:t xml:space="preserve"> la evacuación vertical, asegurándose que todas las personas  del sector hayan salido de sus puestos y baños.</w:t>
      </w:r>
      <w:r w:rsidR="009C2429" w:rsidRPr="00C3001D">
        <w:t xml:space="preserve"> </w:t>
      </w:r>
    </w:p>
    <w:p w:rsidR="009C2429" w:rsidRPr="00A23D06" w:rsidRDefault="009C2429" w:rsidP="00342DDF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Oficinas </w:t>
      </w:r>
      <w:r w:rsidR="00342DDF" w:rsidRPr="00A23D06">
        <w:rPr>
          <w:b/>
          <w:color w:val="1F497D" w:themeColor="text2"/>
          <w:sz w:val="24"/>
          <w:szCs w:val="24"/>
        </w:rPr>
        <w:t>308, 309,</w:t>
      </w:r>
      <w:r w:rsidRPr="00A23D06">
        <w:rPr>
          <w:b/>
          <w:color w:val="1F497D" w:themeColor="text2"/>
          <w:sz w:val="24"/>
          <w:szCs w:val="24"/>
        </w:rPr>
        <w:t xml:space="preserve"> 310</w:t>
      </w:r>
      <w:r w:rsidR="00342DDF" w:rsidRPr="00A23D06">
        <w:rPr>
          <w:b/>
          <w:color w:val="1F497D" w:themeColor="text2"/>
          <w:sz w:val="24"/>
          <w:szCs w:val="24"/>
        </w:rPr>
        <w:t xml:space="preserve">, </w:t>
      </w:r>
      <w:r w:rsidRPr="00A23D06">
        <w:rPr>
          <w:b/>
          <w:color w:val="1F497D" w:themeColor="text2"/>
          <w:sz w:val="24"/>
          <w:szCs w:val="24"/>
        </w:rPr>
        <w:t>311</w:t>
      </w:r>
      <w:r w:rsidR="00342DDF" w:rsidRPr="00A23D06">
        <w:rPr>
          <w:b/>
          <w:color w:val="1F497D" w:themeColor="text2"/>
          <w:sz w:val="24"/>
          <w:szCs w:val="24"/>
        </w:rPr>
        <w:t xml:space="preserve">, 312, 313, 314,  T 320, </w:t>
      </w:r>
      <w:r w:rsidRPr="00A23D06">
        <w:rPr>
          <w:b/>
          <w:color w:val="1F497D" w:themeColor="text2"/>
          <w:sz w:val="24"/>
          <w:szCs w:val="24"/>
        </w:rPr>
        <w:t>Anexo 314</w:t>
      </w:r>
    </w:p>
    <w:p w:rsidR="009C2429" w:rsidRDefault="00342DDF" w:rsidP="00342DDF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de Atención al Público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710" w:author="Usuario" w:date="2016-08-01T18:31:00Z">
        <w:r w:rsidR="000E374F">
          <w:t>á</w:t>
        </w:r>
      </w:ins>
      <w:del w:id="711" w:author="Usuario" w:date="2016-08-01T18:31:00Z">
        <w:r w:rsidDel="000E374F">
          <w:delText>a</w:delText>
        </w:r>
      </w:del>
      <w:r>
        <w:t xml:space="preserve">n las indicaciones del </w:t>
      </w:r>
      <w:ins w:id="712" w:author="Usuario" w:date="2016-08-01T18:32:00Z">
        <w:r w:rsidR="000E374F">
          <w:t>R</w:t>
        </w:r>
      </w:ins>
      <w:del w:id="713" w:author="Usuario" w:date="2016-08-01T18:31:00Z">
        <w:r w:rsidDel="000E374F">
          <w:delText>r</w:delText>
        </w:r>
      </w:del>
      <w:r>
        <w:t xml:space="preserve">esponsable de Piso de Seguridad Privada. Una vez confirmada la evacuación, se procederá a dirigir a las personas hacia  la </w:t>
      </w:r>
      <w:r w:rsidRPr="00342DDF">
        <w:rPr>
          <w:b/>
        </w:rPr>
        <w:lastRenderedPageBreak/>
        <w:t>Escalera Histórica N°</w:t>
      </w:r>
      <w:r>
        <w:rPr>
          <w:b/>
        </w:rPr>
        <w:t xml:space="preserve"> 2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714" w:author="Usuario" w:date="2016-08-01T18:32:00Z">
        <w:r w:rsidR="000E374F">
          <w:t>P</w:t>
        </w:r>
      </w:ins>
      <w:del w:id="715" w:author="Usuario" w:date="2016-08-01T18:32:00Z">
        <w:r w:rsidDel="000E374F">
          <w:delText>p</w:delText>
        </w:r>
      </w:del>
      <w:r>
        <w:t xml:space="preserve">ersonal de Auxilio, Cuerpo de Bomberos, etc. </w:t>
      </w:r>
      <w:ins w:id="716" w:author="Usuario" w:date="2016-08-01T18:32:00Z">
        <w:r w:rsidR="000E374F">
          <w:t>P</w:t>
        </w:r>
      </w:ins>
      <w:del w:id="717" w:author="Usuario" w:date="2016-08-01T18:32:00Z">
        <w:r w:rsidRPr="008C0D4E" w:rsidDel="000E374F">
          <w:delText>p</w:delText>
        </w:r>
      </w:del>
      <w:r w:rsidRPr="008C0D4E">
        <w:t>osteriormente el Responsable de Piso supervisar</w:t>
      </w:r>
      <w:ins w:id="718" w:author="Usuario" w:date="2016-08-01T18:32:00Z">
        <w:r w:rsidR="000E374F">
          <w:t>á</w:t>
        </w:r>
      </w:ins>
      <w:del w:id="719" w:author="Usuario" w:date="2016-08-01T18:32:00Z">
        <w:r w:rsidRPr="008C0D4E" w:rsidDel="000E374F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4° Piso Industrial</w:t>
      </w:r>
      <w:r w:rsidR="00342DDF">
        <w:rPr>
          <w:b/>
          <w:color w:val="1F497D" w:themeColor="text2"/>
          <w:sz w:val="28"/>
          <w:szCs w:val="28"/>
        </w:rPr>
        <w:t xml:space="preserve"> -</w:t>
      </w:r>
      <w:r>
        <w:rPr>
          <w:b/>
          <w:color w:val="1F497D" w:themeColor="text2"/>
          <w:sz w:val="28"/>
          <w:szCs w:val="28"/>
        </w:rPr>
        <w:t xml:space="preserve"> Alem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402, 402A, 402 B</w:t>
      </w:r>
    </w:p>
    <w:p w:rsidR="009C2429" w:rsidRDefault="00342DDF" w:rsidP="00342DDF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de Atención al Público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720" w:author="Usuario" w:date="2016-08-01T18:33:00Z">
        <w:r w:rsidR="00131A5B">
          <w:t>á</w:t>
        </w:r>
      </w:ins>
      <w:del w:id="721" w:author="Usuario" w:date="2016-08-01T18:33:00Z">
        <w:r w:rsidDel="00131A5B">
          <w:delText>a</w:delText>
        </w:r>
      </w:del>
      <w:r>
        <w:t xml:space="preserve">n las indicaciones del </w:t>
      </w:r>
      <w:ins w:id="722" w:author="Usuario" w:date="2016-08-01T18:33:00Z">
        <w:r w:rsidR="00131A5B">
          <w:t>R</w:t>
        </w:r>
      </w:ins>
      <w:del w:id="723" w:author="Usuario" w:date="2016-08-01T18:33:00Z">
        <w:r w:rsidDel="00131A5B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7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724" w:author="Usuario" w:date="2016-08-01T18:33:00Z">
        <w:r w:rsidR="00131A5B">
          <w:t>P</w:t>
        </w:r>
      </w:ins>
      <w:del w:id="725" w:author="Usuario" w:date="2016-08-01T18:33:00Z">
        <w:r w:rsidDel="00131A5B">
          <w:delText>p</w:delText>
        </w:r>
      </w:del>
      <w:r>
        <w:t xml:space="preserve">ersonal de Auxilio, Cuerpo de Bomberos, etc. </w:t>
      </w:r>
      <w:ins w:id="726" w:author="Usuario" w:date="2016-08-01T18:33:00Z">
        <w:r w:rsidR="00131A5B">
          <w:t>P</w:t>
        </w:r>
      </w:ins>
      <w:del w:id="727" w:author="Usuario" w:date="2016-08-01T18:33:00Z">
        <w:r w:rsidRPr="008C0D4E" w:rsidDel="00131A5B">
          <w:delText>p</w:delText>
        </w:r>
      </w:del>
      <w:r w:rsidRPr="008C0D4E">
        <w:t>osteriormente el Responsable de Piso supervisar</w:t>
      </w:r>
      <w:ins w:id="728" w:author="Usuario" w:date="2016-08-01T18:33:00Z">
        <w:r w:rsidR="00131A5B">
          <w:t>á</w:t>
        </w:r>
      </w:ins>
      <w:del w:id="729" w:author="Usuario" w:date="2016-08-01T18:33:00Z">
        <w:r w:rsidRPr="008C0D4E" w:rsidDel="00131A5B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4° Piso Industrial </w:t>
      </w:r>
      <w:r w:rsidR="00342DDF">
        <w:rPr>
          <w:b/>
          <w:color w:val="1F497D" w:themeColor="text2"/>
          <w:sz w:val="28"/>
          <w:szCs w:val="28"/>
        </w:rPr>
        <w:t>- Lado</w:t>
      </w:r>
      <w:r>
        <w:rPr>
          <w:b/>
          <w:color w:val="1F497D" w:themeColor="text2"/>
          <w:sz w:val="28"/>
          <w:szCs w:val="28"/>
        </w:rPr>
        <w:t xml:space="preserve"> Corrientes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Salas </w:t>
      </w:r>
      <w:r w:rsidR="00342DDF" w:rsidRPr="00A23D06">
        <w:rPr>
          <w:b/>
          <w:color w:val="1F497D" w:themeColor="text2"/>
          <w:sz w:val="24"/>
          <w:szCs w:val="24"/>
        </w:rPr>
        <w:t xml:space="preserve">403, 404, </w:t>
      </w:r>
      <w:r w:rsidRPr="00A23D06">
        <w:rPr>
          <w:b/>
          <w:color w:val="1F497D" w:themeColor="text2"/>
          <w:sz w:val="24"/>
          <w:szCs w:val="24"/>
        </w:rPr>
        <w:t>405</w:t>
      </w:r>
    </w:p>
    <w:p w:rsidR="00342DDF" w:rsidRDefault="00342DDF" w:rsidP="00342DDF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de Atención al Público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730" w:author="Usuario" w:date="2016-08-01T18:34:00Z">
        <w:r w:rsidR="00D55F2B">
          <w:t>á</w:t>
        </w:r>
      </w:ins>
      <w:del w:id="731" w:author="Usuario" w:date="2016-08-01T18:34:00Z">
        <w:r w:rsidDel="00D55F2B">
          <w:delText>a</w:delText>
        </w:r>
      </w:del>
      <w:r>
        <w:t xml:space="preserve">n las indicaciones del </w:t>
      </w:r>
      <w:ins w:id="732" w:author="Usuario" w:date="2016-08-01T18:34:00Z">
        <w:r w:rsidR="00D55F2B">
          <w:t>R</w:t>
        </w:r>
      </w:ins>
      <w:del w:id="733" w:author="Usuario" w:date="2016-08-01T18:34:00Z">
        <w:r w:rsidDel="00D55F2B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 xml:space="preserve">Escalera de Emergencia </w:t>
      </w:r>
      <w:r w:rsidRPr="00984783">
        <w:rPr>
          <w:b/>
        </w:rPr>
        <w:t>N°</w:t>
      </w:r>
      <w:r w:rsidRPr="0052230A">
        <w:rPr>
          <w:b/>
        </w:rPr>
        <w:t xml:space="preserve"> </w:t>
      </w:r>
      <w:r>
        <w:rPr>
          <w:b/>
        </w:rPr>
        <w:t>10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734" w:author="Usuario" w:date="2016-08-01T18:34:00Z">
        <w:r w:rsidR="00D55F2B">
          <w:t>P</w:t>
        </w:r>
      </w:ins>
      <w:del w:id="735" w:author="Usuario" w:date="2016-08-01T18:34:00Z">
        <w:r w:rsidDel="00D55F2B">
          <w:delText>p</w:delText>
        </w:r>
      </w:del>
      <w:r>
        <w:t xml:space="preserve">ersonal de Auxilio, Cuerpo de Bomberos, etc. </w:t>
      </w:r>
      <w:ins w:id="736" w:author="Usuario" w:date="2016-08-01T18:34:00Z">
        <w:r w:rsidR="00D55F2B">
          <w:t>P</w:t>
        </w:r>
      </w:ins>
      <w:del w:id="737" w:author="Usuario" w:date="2016-08-01T18:34:00Z">
        <w:r w:rsidRPr="008C0D4E" w:rsidDel="00D55F2B">
          <w:delText>p</w:delText>
        </w:r>
      </w:del>
      <w:r w:rsidRPr="008C0D4E">
        <w:t>osteriormente el Responsable de Piso supervisar</w:t>
      </w:r>
      <w:ins w:id="738" w:author="Usuario" w:date="2016-08-01T18:34:00Z">
        <w:r w:rsidR="00D55F2B">
          <w:t>á</w:t>
        </w:r>
      </w:ins>
      <w:del w:id="739" w:author="Usuario" w:date="2016-08-01T18:34:00Z">
        <w:r w:rsidRPr="008C0D4E" w:rsidDel="00D55F2B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342DDF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4° Piso Industrial </w:t>
      </w:r>
      <w:r w:rsidR="00342DDF">
        <w:rPr>
          <w:b/>
          <w:color w:val="1F497D" w:themeColor="text2"/>
          <w:sz w:val="28"/>
          <w:szCs w:val="28"/>
        </w:rPr>
        <w:t>-</w:t>
      </w:r>
      <w:r>
        <w:rPr>
          <w:b/>
          <w:color w:val="1F497D" w:themeColor="text2"/>
          <w:sz w:val="28"/>
          <w:szCs w:val="28"/>
        </w:rPr>
        <w:t xml:space="preserve"> Bouchard</w:t>
      </w:r>
    </w:p>
    <w:p w:rsidR="009C2429" w:rsidRPr="00A23D06" w:rsidRDefault="009C2429" w:rsidP="00342DDF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406</w:t>
      </w:r>
      <w:r w:rsidR="00342DDF" w:rsidRPr="00A23D06">
        <w:rPr>
          <w:b/>
          <w:color w:val="1F497D" w:themeColor="text2"/>
          <w:sz w:val="24"/>
          <w:szCs w:val="24"/>
        </w:rPr>
        <w:t>, 406</w:t>
      </w:r>
      <w:r w:rsidRPr="00A23D06">
        <w:rPr>
          <w:b/>
          <w:color w:val="1F497D" w:themeColor="text2"/>
          <w:sz w:val="24"/>
          <w:szCs w:val="24"/>
        </w:rPr>
        <w:t>A</w:t>
      </w:r>
      <w:r w:rsidR="00342DDF" w:rsidRPr="00A23D06">
        <w:rPr>
          <w:b/>
          <w:color w:val="1F497D" w:themeColor="text2"/>
          <w:sz w:val="24"/>
          <w:szCs w:val="24"/>
        </w:rPr>
        <w:t>, 406</w:t>
      </w:r>
      <w:r w:rsidRPr="00A23D06">
        <w:rPr>
          <w:b/>
          <w:color w:val="1F497D" w:themeColor="text2"/>
          <w:sz w:val="24"/>
          <w:szCs w:val="24"/>
        </w:rPr>
        <w:t>B</w:t>
      </w:r>
    </w:p>
    <w:p w:rsidR="009C2429" w:rsidRDefault="00342DDF" w:rsidP="00342DDF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de Atención al Público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740" w:author="Usuario" w:date="2016-08-01T18:35:00Z">
        <w:r w:rsidR="004F7E79">
          <w:t>á</w:t>
        </w:r>
      </w:ins>
      <w:del w:id="741" w:author="Usuario" w:date="2016-08-01T18:35:00Z">
        <w:r w:rsidDel="004F7E79">
          <w:delText>a</w:delText>
        </w:r>
      </w:del>
      <w:r>
        <w:t xml:space="preserve">n las indicaciones del </w:t>
      </w:r>
      <w:ins w:id="742" w:author="Usuario" w:date="2016-08-01T18:35:00Z">
        <w:r w:rsidR="004F7E79">
          <w:t>R</w:t>
        </w:r>
      </w:ins>
      <w:del w:id="743" w:author="Usuario" w:date="2016-08-01T18:35:00Z">
        <w:r w:rsidDel="004F7E79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10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744" w:author="Usuario" w:date="2016-08-01T18:35:00Z">
        <w:r w:rsidR="004F7E79">
          <w:t>P</w:t>
        </w:r>
      </w:ins>
      <w:del w:id="745" w:author="Usuario" w:date="2016-08-01T18:35:00Z">
        <w:r w:rsidDel="004F7E79">
          <w:delText>p</w:delText>
        </w:r>
      </w:del>
      <w:r>
        <w:t xml:space="preserve">ersonal de Auxilio, Cuerpo de Bomberos, etc. </w:t>
      </w:r>
      <w:ins w:id="746" w:author="Usuario" w:date="2016-08-01T18:35:00Z">
        <w:r w:rsidR="004F7E79">
          <w:t>P</w:t>
        </w:r>
      </w:ins>
      <w:del w:id="747" w:author="Usuario" w:date="2016-08-01T18:35:00Z">
        <w:r w:rsidRPr="008C0D4E" w:rsidDel="004F7E79">
          <w:delText>p</w:delText>
        </w:r>
      </w:del>
      <w:r w:rsidRPr="008C0D4E">
        <w:t>osteriormente el Responsable de Piso supervisar</w:t>
      </w:r>
      <w:ins w:id="748" w:author="Usuario" w:date="2016-08-01T18:35:00Z">
        <w:r w:rsidR="004F7E79">
          <w:t>á</w:t>
        </w:r>
      </w:ins>
      <w:del w:id="749" w:author="Usuario" w:date="2016-08-01T18:35:00Z">
        <w:r w:rsidRPr="008C0D4E" w:rsidDel="004F7E79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E67267" w:rsidRDefault="00E67267" w:rsidP="00342DDF">
      <w:pPr>
        <w:jc w:val="both"/>
        <w:rPr>
          <w:b/>
          <w:color w:val="1F497D" w:themeColor="text2"/>
          <w:sz w:val="28"/>
          <w:szCs w:val="28"/>
        </w:rPr>
      </w:pP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lastRenderedPageBreak/>
        <w:t xml:space="preserve">4° Piso Noble </w:t>
      </w:r>
      <w:r w:rsidR="00720889">
        <w:rPr>
          <w:b/>
          <w:color w:val="1F497D" w:themeColor="text2"/>
          <w:sz w:val="28"/>
          <w:szCs w:val="28"/>
        </w:rPr>
        <w:t xml:space="preserve">- </w:t>
      </w:r>
      <w:r>
        <w:rPr>
          <w:b/>
          <w:color w:val="1F497D" w:themeColor="text2"/>
          <w:sz w:val="28"/>
          <w:szCs w:val="28"/>
        </w:rPr>
        <w:t>Alem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Oficinas 401, 401 A -  Anexo T402</w:t>
      </w:r>
    </w:p>
    <w:p w:rsidR="009C2429" w:rsidRDefault="00342DDF" w:rsidP="00342DDF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750" w:author="Usuario" w:date="2016-08-01T18:36:00Z">
        <w:r w:rsidR="00397263">
          <w:t>á</w:t>
        </w:r>
      </w:ins>
      <w:del w:id="751" w:author="Usuario" w:date="2016-08-01T18:36:00Z">
        <w:r w:rsidDel="00397263">
          <w:delText>a</w:delText>
        </w:r>
      </w:del>
      <w:r>
        <w:t xml:space="preserve">n las indicaciones del </w:t>
      </w:r>
      <w:ins w:id="752" w:author="Usuario" w:date="2016-08-01T18:36:00Z">
        <w:r w:rsidR="00397263">
          <w:t>R</w:t>
        </w:r>
      </w:ins>
      <w:del w:id="753" w:author="Usuario" w:date="2016-08-01T18:36:00Z">
        <w:r w:rsidDel="00397263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28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754" w:author="Usuario" w:date="2016-08-01T18:37:00Z">
        <w:r w:rsidR="00397263">
          <w:t>P</w:t>
        </w:r>
      </w:ins>
      <w:del w:id="755" w:author="Usuario" w:date="2016-08-01T18:37:00Z">
        <w:r w:rsidDel="00397263">
          <w:delText>p</w:delText>
        </w:r>
      </w:del>
      <w:r>
        <w:t xml:space="preserve">ersonal de Auxilio, Cuerpo de Bomberos, etc. </w:t>
      </w:r>
      <w:r w:rsidR="00720889">
        <w:t>P</w:t>
      </w:r>
      <w:r w:rsidRPr="008C0D4E">
        <w:t>osteriormente el Responsable de Piso supervisar</w:t>
      </w:r>
      <w:ins w:id="756" w:author="Usuario" w:date="2016-08-01T18:37:00Z">
        <w:r w:rsidR="00397263">
          <w:t>á</w:t>
        </w:r>
      </w:ins>
      <w:del w:id="757" w:author="Usuario" w:date="2016-08-01T18:37:00Z">
        <w:r w:rsidRPr="008C0D4E" w:rsidDel="00397263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4° Piso Noble </w:t>
      </w:r>
      <w:r w:rsidR="00720889">
        <w:rPr>
          <w:b/>
          <w:color w:val="1F497D" w:themeColor="text2"/>
          <w:sz w:val="28"/>
          <w:szCs w:val="28"/>
        </w:rPr>
        <w:t xml:space="preserve">- </w:t>
      </w:r>
      <w:r>
        <w:rPr>
          <w:b/>
          <w:color w:val="1F497D" w:themeColor="text2"/>
          <w:sz w:val="28"/>
          <w:szCs w:val="28"/>
        </w:rPr>
        <w:t xml:space="preserve">Bouchard 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Oficina 407, Anexo 413</w:t>
      </w:r>
    </w:p>
    <w:p w:rsidR="009C2429" w:rsidRPr="00720889" w:rsidRDefault="00720889" w:rsidP="00720889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758" w:author="Usuario" w:date="2016-08-01T18:40:00Z">
        <w:r w:rsidR="00F21537">
          <w:t>á</w:t>
        </w:r>
      </w:ins>
      <w:del w:id="759" w:author="Usuario" w:date="2016-08-01T18:40:00Z">
        <w:r w:rsidDel="00F21537">
          <w:delText>a</w:delText>
        </w:r>
      </w:del>
      <w:r>
        <w:t xml:space="preserve">n las indicaciones del </w:t>
      </w:r>
      <w:ins w:id="760" w:author="Usuario" w:date="2016-08-01T18:40:00Z">
        <w:r w:rsidR="00F21537">
          <w:t>R</w:t>
        </w:r>
      </w:ins>
      <w:del w:id="761" w:author="Usuario" w:date="2016-08-01T18:40:00Z">
        <w:r w:rsidDel="00F21537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29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762" w:author="Usuario" w:date="2016-08-01T18:42:00Z">
        <w:r w:rsidR="0071123A">
          <w:t>P</w:t>
        </w:r>
      </w:ins>
      <w:del w:id="763" w:author="Usuario" w:date="2016-08-01T18:41:00Z">
        <w:r w:rsidDel="0071123A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764" w:author="Usuario" w:date="2016-08-01T18:40:00Z">
        <w:r w:rsidR="00F21537">
          <w:t>á</w:t>
        </w:r>
      </w:ins>
      <w:del w:id="765" w:author="Usuario" w:date="2016-08-01T18:40:00Z">
        <w:r w:rsidRPr="008C0D4E" w:rsidDel="00F21537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4° Piso Noble</w:t>
      </w:r>
      <w:r w:rsidR="00720889">
        <w:rPr>
          <w:b/>
          <w:color w:val="1F497D" w:themeColor="text2"/>
          <w:sz w:val="28"/>
          <w:szCs w:val="28"/>
        </w:rPr>
        <w:t xml:space="preserve"> - </w:t>
      </w:r>
      <w:r>
        <w:rPr>
          <w:b/>
          <w:color w:val="1F497D" w:themeColor="text2"/>
          <w:sz w:val="28"/>
          <w:szCs w:val="28"/>
        </w:rPr>
        <w:t xml:space="preserve">Sarmiento </w:t>
      </w:r>
    </w:p>
    <w:p w:rsidR="009C2429" w:rsidRPr="00A23D06" w:rsidRDefault="0072088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Oficinas 408, 409,</w:t>
      </w:r>
      <w:r w:rsidR="009C2429" w:rsidRPr="00A23D06">
        <w:rPr>
          <w:b/>
          <w:color w:val="1F497D" w:themeColor="text2"/>
          <w:sz w:val="24"/>
          <w:szCs w:val="24"/>
        </w:rPr>
        <w:t xml:space="preserve"> 410</w:t>
      </w:r>
    </w:p>
    <w:p w:rsidR="00720889" w:rsidRPr="00EE5A63" w:rsidRDefault="00720889" w:rsidP="00A23D06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766" w:author="Usuario" w:date="2016-08-01T18:42:00Z">
        <w:r w:rsidR="00B63240">
          <w:t>á</w:t>
        </w:r>
      </w:ins>
      <w:del w:id="767" w:author="Usuario" w:date="2016-08-01T18:42:00Z">
        <w:r w:rsidDel="00B63240">
          <w:delText>a</w:delText>
        </w:r>
      </w:del>
      <w:r>
        <w:t xml:space="preserve">n las indicaciones del </w:t>
      </w:r>
      <w:ins w:id="768" w:author="Usuario" w:date="2016-08-01T18:42:00Z">
        <w:r w:rsidR="00B63240">
          <w:t>R</w:t>
        </w:r>
      </w:ins>
      <w:del w:id="769" w:author="Usuario" w:date="2016-08-01T18:42:00Z">
        <w:r w:rsidDel="00B63240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29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770" w:author="Usuario" w:date="2016-08-01T18:42:00Z">
        <w:r w:rsidR="00B63240">
          <w:t>P</w:t>
        </w:r>
      </w:ins>
      <w:del w:id="771" w:author="Usuario" w:date="2016-08-01T18:42:00Z">
        <w:r w:rsidDel="00B63240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772" w:author="Usuario" w:date="2016-08-01T18:42:00Z">
        <w:r w:rsidR="00B63240">
          <w:t>á</w:t>
        </w:r>
      </w:ins>
      <w:del w:id="773" w:author="Usuario" w:date="2016-08-01T18:42:00Z">
        <w:r w:rsidRPr="008C0D4E" w:rsidDel="00B63240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Oficinas 414 - 415 -416</w:t>
      </w:r>
    </w:p>
    <w:p w:rsidR="009C2429" w:rsidRDefault="00720889" w:rsidP="00720889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774" w:author="Usuario" w:date="2016-08-01T18:43:00Z">
        <w:r w:rsidR="00337E52">
          <w:t>á</w:t>
        </w:r>
      </w:ins>
      <w:del w:id="775" w:author="Usuario" w:date="2016-08-01T18:43:00Z">
        <w:r w:rsidDel="00337E52">
          <w:delText>a</w:delText>
        </w:r>
      </w:del>
      <w:r>
        <w:t xml:space="preserve">n las indicaciones del </w:t>
      </w:r>
      <w:ins w:id="776" w:author="Usuario" w:date="2016-08-01T18:43:00Z">
        <w:r w:rsidR="00337E52">
          <w:t>R</w:t>
        </w:r>
      </w:ins>
      <w:del w:id="777" w:author="Usuario" w:date="2016-08-01T18:43:00Z">
        <w:r w:rsidDel="00337E52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lastRenderedPageBreak/>
        <w:t>28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778" w:author="Usuario" w:date="2016-08-01T18:44:00Z">
        <w:r w:rsidR="00337E52">
          <w:t>P</w:t>
        </w:r>
      </w:ins>
      <w:del w:id="779" w:author="Usuario" w:date="2016-08-01T18:44:00Z">
        <w:r w:rsidDel="00337E52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780" w:author="Usuario" w:date="2016-08-01T18:47:00Z">
        <w:r w:rsidR="00337E52">
          <w:t>á</w:t>
        </w:r>
      </w:ins>
      <w:del w:id="781" w:author="Usuario" w:date="2016-08-01T18:47:00Z">
        <w:r w:rsidRPr="008C0D4E" w:rsidDel="00337E52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5° Piso Industrial – Alem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 502 (Pañol 1, 2, 3, 4) 502A - 502B</w:t>
      </w:r>
    </w:p>
    <w:p w:rsidR="009C2429" w:rsidRDefault="00720889" w:rsidP="00720889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782" w:author="Usuario" w:date="2016-08-01T18:48:00Z">
        <w:r w:rsidR="00337E52">
          <w:t>á</w:t>
        </w:r>
      </w:ins>
      <w:del w:id="783" w:author="Usuario" w:date="2016-08-01T18:48:00Z">
        <w:r w:rsidDel="00337E52">
          <w:delText>a</w:delText>
        </w:r>
      </w:del>
      <w:r>
        <w:t xml:space="preserve">n las indicaciones del </w:t>
      </w:r>
      <w:ins w:id="784" w:author="Usuario" w:date="2016-08-01T18:49:00Z">
        <w:r w:rsidR="00337E52">
          <w:t>R</w:t>
        </w:r>
      </w:ins>
      <w:del w:id="785" w:author="Usuario" w:date="2016-08-01T18:49:00Z">
        <w:r w:rsidDel="00337E52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5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786" w:author="Usuario" w:date="2016-08-01T18:49:00Z">
        <w:r w:rsidR="00337E52">
          <w:t>P</w:t>
        </w:r>
      </w:ins>
      <w:del w:id="787" w:author="Usuario" w:date="2016-08-01T18:49:00Z">
        <w:r w:rsidDel="00337E52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788" w:author="Usuario" w:date="2016-08-01T18:58:00Z">
        <w:r w:rsidR="00E75546">
          <w:t>á</w:t>
        </w:r>
      </w:ins>
      <w:del w:id="789" w:author="Usuario" w:date="2016-08-01T18:58:00Z">
        <w:r w:rsidRPr="008C0D4E" w:rsidDel="00E75546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5° Piso Industrial </w:t>
      </w:r>
      <w:r w:rsidR="00720889">
        <w:rPr>
          <w:b/>
          <w:color w:val="1F497D" w:themeColor="text2"/>
          <w:sz w:val="28"/>
          <w:szCs w:val="28"/>
        </w:rPr>
        <w:t xml:space="preserve">- </w:t>
      </w:r>
      <w:r>
        <w:rPr>
          <w:b/>
          <w:color w:val="1F497D" w:themeColor="text2"/>
          <w:sz w:val="28"/>
          <w:szCs w:val="28"/>
        </w:rPr>
        <w:t>Corrientes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Salas </w:t>
      </w:r>
      <w:r w:rsidR="00720889" w:rsidRPr="00A23D06">
        <w:rPr>
          <w:b/>
          <w:color w:val="1F497D" w:themeColor="text2"/>
          <w:sz w:val="24"/>
          <w:szCs w:val="24"/>
        </w:rPr>
        <w:t xml:space="preserve">503, 503A, 504, </w:t>
      </w:r>
      <w:r w:rsidRPr="00A23D06">
        <w:rPr>
          <w:b/>
          <w:color w:val="1F497D" w:themeColor="text2"/>
          <w:sz w:val="24"/>
          <w:szCs w:val="24"/>
        </w:rPr>
        <w:t>505</w:t>
      </w:r>
    </w:p>
    <w:p w:rsidR="00720889" w:rsidRDefault="00720889" w:rsidP="00720889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4778F5">
        <w:t>de Atención al Público</w:t>
      </w:r>
      <w:r w:rsidRPr="008C0D4E">
        <w:t xml:space="preserve"> 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790" w:author="Usuario" w:date="2016-08-01T18:59:00Z">
        <w:r w:rsidR="00E75546">
          <w:t>á</w:t>
        </w:r>
      </w:ins>
      <w:del w:id="791" w:author="Usuario" w:date="2016-08-01T18:59:00Z">
        <w:r w:rsidDel="00E75546">
          <w:delText>a</w:delText>
        </w:r>
      </w:del>
      <w:r>
        <w:t xml:space="preserve">n las indicaciones del </w:t>
      </w:r>
      <w:ins w:id="792" w:author="Usuario" w:date="2016-08-01T18:59:00Z">
        <w:r w:rsidR="00E75546">
          <w:t>R</w:t>
        </w:r>
      </w:ins>
      <w:del w:id="793" w:author="Usuario" w:date="2016-08-01T18:59:00Z">
        <w:r w:rsidDel="00E75546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10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794" w:author="Usuario" w:date="2016-08-01T18:59:00Z">
        <w:r w:rsidR="00E75546">
          <w:t>P</w:t>
        </w:r>
      </w:ins>
      <w:del w:id="795" w:author="Usuario" w:date="2016-08-01T18:59:00Z">
        <w:r w:rsidDel="00E75546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796" w:author="Usuario" w:date="2016-08-01T18:59:00Z">
        <w:r w:rsidR="00E75546">
          <w:t>á</w:t>
        </w:r>
      </w:ins>
      <w:del w:id="797" w:author="Usuario" w:date="2016-08-01T18:59:00Z">
        <w:r w:rsidRPr="008C0D4E" w:rsidDel="00E75546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5° Piso Industrial </w:t>
      </w:r>
      <w:r w:rsidR="00720889">
        <w:rPr>
          <w:b/>
          <w:color w:val="1F497D" w:themeColor="text2"/>
          <w:sz w:val="28"/>
          <w:szCs w:val="28"/>
        </w:rPr>
        <w:t xml:space="preserve">- </w:t>
      </w:r>
      <w:r>
        <w:rPr>
          <w:b/>
          <w:color w:val="1F497D" w:themeColor="text2"/>
          <w:sz w:val="28"/>
          <w:szCs w:val="28"/>
        </w:rPr>
        <w:t>Bouchard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506</w:t>
      </w:r>
      <w:r w:rsidR="00720889" w:rsidRPr="00A23D06">
        <w:rPr>
          <w:b/>
          <w:color w:val="1F497D" w:themeColor="text2"/>
          <w:sz w:val="24"/>
          <w:szCs w:val="24"/>
        </w:rPr>
        <w:t xml:space="preserve">, </w:t>
      </w:r>
      <w:r w:rsidRPr="00A23D06">
        <w:rPr>
          <w:b/>
          <w:color w:val="1F497D" w:themeColor="text2"/>
          <w:sz w:val="24"/>
          <w:szCs w:val="24"/>
        </w:rPr>
        <w:t>506</w:t>
      </w:r>
      <w:r w:rsidR="00720889" w:rsidRPr="00A23D06">
        <w:rPr>
          <w:b/>
          <w:color w:val="1F497D" w:themeColor="text2"/>
          <w:sz w:val="24"/>
          <w:szCs w:val="24"/>
        </w:rPr>
        <w:t xml:space="preserve">A, </w:t>
      </w:r>
      <w:r w:rsidRPr="00A23D06">
        <w:rPr>
          <w:b/>
          <w:color w:val="1F497D" w:themeColor="text2"/>
          <w:sz w:val="24"/>
          <w:szCs w:val="24"/>
        </w:rPr>
        <w:t>506B</w:t>
      </w:r>
    </w:p>
    <w:p w:rsidR="009C2429" w:rsidRDefault="00720889" w:rsidP="00720889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4778F5">
        <w:t>de Atención al Público</w:t>
      </w:r>
      <w:r w:rsidRPr="008C0D4E">
        <w:t xml:space="preserve"> 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798" w:author="Usuario" w:date="2016-08-01T18:59:00Z">
        <w:r w:rsidR="00E75546">
          <w:t>á</w:t>
        </w:r>
      </w:ins>
      <w:del w:id="799" w:author="Usuario" w:date="2016-08-01T18:59:00Z">
        <w:r w:rsidDel="00E75546">
          <w:delText>a</w:delText>
        </w:r>
      </w:del>
      <w:r>
        <w:t xml:space="preserve">n las indicaciones del </w:t>
      </w:r>
      <w:ins w:id="800" w:author="Usuario" w:date="2016-08-01T18:59:00Z">
        <w:r w:rsidR="00E75546">
          <w:t>R</w:t>
        </w:r>
      </w:ins>
      <w:del w:id="801" w:author="Usuario" w:date="2016-08-01T18:59:00Z">
        <w:r w:rsidDel="00E75546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>
        <w:rPr>
          <w:b/>
        </w:rPr>
        <w:t xml:space="preserve"> 6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802" w:author="Usuario" w:date="2016-08-01T19:00:00Z">
        <w:r w:rsidR="00E75546">
          <w:t>P</w:t>
        </w:r>
      </w:ins>
      <w:del w:id="803" w:author="Usuario" w:date="2016-08-01T19:00:00Z">
        <w:r w:rsidDel="00E75546">
          <w:delText>p</w:delText>
        </w:r>
      </w:del>
      <w:r>
        <w:t>ersonal de Auxilio, Cuerpo de Bomberos, etc. P</w:t>
      </w:r>
      <w:r w:rsidRPr="008C0D4E">
        <w:t>osteriormente el Responsable de Piso supervisara la evacuación vertical, asegurándose que todas las personas  del sector hayan salido de sus puestos y baños.</w:t>
      </w:r>
    </w:p>
    <w:p w:rsidR="00E67267" w:rsidRDefault="00E67267" w:rsidP="00720889">
      <w:pPr>
        <w:jc w:val="both"/>
        <w:rPr>
          <w:b/>
          <w:color w:val="1F497D" w:themeColor="text2"/>
          <w:sz w:val="28"/>
          <w:szCs w:val="28"/>
        </w:rPr>
      </w:pP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lastRenderedPageBreak/>
        <w:t>5° Piso Noble</w:t>
      </w:r>
      <w:r w:rsidR="00720889">
        <w:rPr>
          <w:b/>
          <w:color w:val="1F497D" w:themeColor="text2"/>
          <w:sz w:val="28"/>
          <w:szCs w:val="28"/>
        </w:rPr>
        <w:t xml:space="preserve"> -</w:t>
      </w:r>
      <w:r>
        <w:rPr>
          <w:b/>
          <w:color w:val="1F497D" w:themeColor="text2"/>
          <w:sz w:val="28"/>
          <w:szCs w:val="28"/>
        </w:rPr>
        <w:t xml:space="preserve"> Alem</w:t>
      </w:r>
    </w:p>
    <w:p w:rsidR="009C2429" w:rsidRPr="00A23D06" w:rsidRDefault="0072088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Oficina </w:t>
      </w:r>
      <w:r w:rsidR="009C2429" w:rsidRPr="00A23D06">
        <w:rPr>
          <w:b/>
          <w:color w:val="1F497D" w:themeColor="text2"/>
          <w:sz w:val="24"/>
          <w:szCs w:val="24"/>
        </w:rPr>
        <w:t>501</w:t>
      </w:r>
      <w:r w:rsidRPr="00A23D06">
        <w:rPr>
          <w:b/>
          <w:color w:val="1F497D" w:themeColor="text2"/>
          <w:sz w:val="24"/>
          <w:szCs w:val="24"/>
        </w:rPr>
        <w:t xml:space="preserve">, </w:t>
      </w:r>
      <w:r w:rsidR="009C2429" w:rsidRPr="00A23D06">
        <w:rPr>
          <w:b/>
          <w:color w:val="1F497D" w:themeColor="text2"/>
          <w:sz w:val="24"/>
          <w:szCs w:val="24"/>
        </w:rPr>
        <w:t>Anexo T502</w:t>
      </w:r>
    </w:p>
    <w:p w:rsidR="009C2429" w:rsidRDefault="00720889" w:rsidP="00886444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804" w:author="Usuario" w:date="2016-08-01T19:00:00Z">
        <w:r w:rsidR="00E75546">
          <w:t>á</w:t>
        </w:r>
      </w:ins>
      <w:del w:id="805" w:author="Usuario" w:date="2016-08-01T19:00:00Z">
        <w:r w:rsidDel="00E75546">
          <w:delText>a</w:delText>
        </w:r>
      </w:del>
      <w:r>
        <w:t xml:space="preserve">n las indicaciones del </w:t>
      </w:r>
      <w:ins w:id="806" w:author="Usuario" w:date="2016-08-01T19:00:00Z">
        <w:r w:rsidR="00E75546">
          <w:t>R</w:t>
        </w:r>
      </w:ins>
      <w:del w:id="807" w:author="Usuario" w:date="2016-08-01T19:00:00Z">
        <w:r w:rsidDel="00E75546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 w:rsidR="00886444">
        <w:rPr>
          <w:b/>
        </w:rPr>
        <w:t>28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808" w:author="Usuario" w:date="2016-08-01T19:00:00Z">
        <w:r w:rsidR="00E75546">
          <w:t>P</w:t>
        </w:r>
      </w:ins>
      <w:del w:id="809" w:author="Usuario" w:date="2016-08-01T19:00:00Z">
        <w:r w:rsidDel="00E75546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810" w:author="Usuario" w:date="2016-08-01T19:00:00Z">
        <w:r w:rsidR="00E75546">
          <w:t>á</w:t>
        </w:r>
      </w:ins>
      <w:del w:id="811" w:author="Usuario" w:date="2016-08-01T19:00:00Z">
        <w:r w:rsidRPr="008C0D4E" w:rsidDel="00E75546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Pr="00B56F87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  <w:lang w:val="es-ES"/>
        </w:rPr>
      </w:pPr>
      <w:r w:rsidRPr="00B56F87">
        <w:rPr>
          <w:b/>
          <w:color w:val="1F497D" w:themeColor="text2"/>
          <w:sz w:val="28"/>
          <w:szCs w:val="28"/>
          <w:lang w:val="es-ES"/>
        </w:rPr>
        <w:t>5° Piso Noble – Bouchard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Oficina 507, Anexo T513</w:t>
      </w:r>
    </w:p>
    <w:p w:rsidR="009C2429" w:rsidRDefault="00886444" w:rsidP="00886444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812" w:author="Usuario" w:date="2016-08-01T19:01:00Z">
        <w:r w:rsidR="00E75546">
          <w:t>á</w:t>
        </w:r>
      </w:ins>
      <w:del w:id="813" w:author="Usuario" w:date="2016-08-01T19:01:00Z">
        <w:r w:rsidDel="00E75546">
          <w:delText>a</w:delText>
        </w:r>
      </w:del>
      <w:r>
        <w:t xml:space="preserve">n las indicaciones del </w:t>
      </w:r>
      <w:ins w:id="814" w:author="Usuario" w:date="2016-08-01T19:01:00Z">
        <w:r w:rsidR="00E75546">
          <w:t>R</w:t>
        </w:r>
      </w:ins>
      <w:del w:id="815" w:author="Usuario" w:date="2016-08-01T19:01:00Z">
        <w:r w:rsidDel="00E75546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12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816" w:author="Usuario" w:date="2016-08-01T19:01:00Z">
        <w:r w:rsidR="00E75546">
          <w:t>P</w:t>
        </w:r>
      </w:ins>
      <w:del w:id="817" w:author="Usuario" w:date="2016-08-01T19:01:00Z">
        <w:r w:rsidDel="00E75546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818" w:author="Usuario" w:date="2016-08-01T19:01:00Z">
        <w:r w:rsidR="00E75546">
          <w:t>á</w:t>
        </w:r>
      </w:ins>
      <w:del w:id="819" w:author="Usuario" w:date="2016-08-01T19:01:00Z">
        <w:r w:rsidRPr="008C0D4E" w:rsidDel="00E75546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Pr="00A3514B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 w:rsidRPr="00A3514B">
        <w:rPr>
          <w:b/>
          <w:color w:val="1F497D" w:themeColor="text2"/>
          <w:sz w:val="28"/>
          <w:szCs w:val="28"/>
        </w:rPr>
        <w:t>5° Piso Noble – Sarmiento</w:t>
      </w:r>
    </w:p>
    <w:p w:rsidR="009C2429" w:rsidRPr="00A23D06" w:rsidRDefault="009C2429" w:rsidP="009C2429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Oficinas 514, 515, 516,  517 -  Anexo T519</w:t>
      </w:r>
    </w:p>
    <w:p w:rsidR="00886444" w:rsidRPr="00886444" w:rsidRDefault="00886444" w:rsidP="00886444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820" w:author="Usuario" w:date="2016-08-01T19:01:00Z">
        <w:r w:rsidR="00E75546">
          <w:t>á</w:t>
        </w:r>
      </w:ins>
      <w:del w:id="821" w:author="Usuario" w:date="2016-08-01T19:01:00Z">
        <w:r w:rsidDel="00E75546">
          <w:delText>a</w:delText>
        </w:r>
      </w:del>
      <w:r>
        <w:t xml:space="preserve">n las indicaciones del </w:t>
      </w:r>
      <w:ins w:id="822" w:author="Usuario" w:date="2016-08-01T19:01:00Z">
        <w:r w:rsidR="00E75546">
          <w:t>R</w:t>
        </w:r>
      </w:ins>
      <w:del w:id="823" w:author="Usuario" w:date="2016-08-01T19:01:00Z">
        <w:r w:rsidDel="00E75546">
          <w:delText>r</w:delText>
        </w:r>
      </w:del>
      <w:r>
        <w:t xml:space="preserve">esponsable de Piso de Seguridad Privada. Una vez confirmada la evacuación, se procederá a dirigir a las personas hacia  la </w:t>
      </w:r>
      <w:r w:rsidRPr="00886444">
        <w:rPr>
          <w:b/>
        </w:rPr>
        <w:t>Escalera de Emergencia N° 28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824" w:author="Usuario" w:date="2016-08-01T19:01:00Z">
        <w:r w:rsidR="00E75546">
          <w:t>P</w:t>
        </w:r>
      </w:ins>
      <w:del w:id="825" w:author="Usuario" w:date="2016-08-01T19:01:00Z">
        <w:r w:rsidDel="00E75546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826" w:author="Usuario" w:date="2016-08-01T19:02:00Z">
        <w:r w:rsidR="00E75546">
          <w:t>á</w:t>
        </w:r>
      </w:ins>
      <w:del w:id="827" w:author="Usuario" w:date="2016-08-01T19:02:00Z">
        <w:r w:rsidRPr="008C0D4E" w:rsidDel="00E75546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Pr="00A23D06" w:rsidRDefault="009C2429" w:rsidP="009C2429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Oficinas 508,  509, 512, 515, 516</w:t>
      </w:r>
    </w:p>
    <w:p w:rsidR="009C2429" w:rsidRDefault="00886444" w:rsidP="00886444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828" w:author="Usuario" w:date="2016-08-01T19:02:00Z">
        <w:r w:rsidDel="00E75546">
          <w:delText>a</w:delText>
        </w:r>
      </w:del>
      <w:ins w:id="829" w:author="Usuario" w:date="2016-08-01T19:02:00Z">
        <w:r w:rsidR="00E75546">
          <w:t>á</w:t>
        </w:r>
      </w:ins>
      <w:r>
        <w:t xml:space="preserve">n las indicaciones del </w:t>
      </w:r>
      <w:ins w:id="830" w:author="Usuario" w:date="2016-08-01T19:02:00Z">
        <w:r w:rsidR="00E75546">
          <w:t>R</w:t>
        </w:r>
      </w:ins>
      <w:del w:id="831" w:author="Usuario" w:date="2016-08-01T19:02:00Z">
        <w:r w:rsidDel="00E75546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lastRenderedPageBreak/>
        <w:t>29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832" w:author="Usuario" w:date="2016-08-01T19:02:00Z">
        <w:r w:rsidR="00E75546">
          <w:t>P</w:t>
        </w:r>
      </w:ins>
      <w:del w:id="833" w:author="Usuario" w:date="2016-08-01T19:02:00Z">
        <w:r w:rsidDel="00E75546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del w:id="834" w:author="Usuario" w:date="2016-08-01T19:02:00Z">
        <w:r w:rsidRPr="008C0D4E" w:rsidDel="00E75546">
          <w:delText>a</w:delText>
        </w:r>
      </w:del>
      <w:ins w:id="835" w:author="Usuario" w:date="2016-08-01T19:02:00Z">
        <w:r w:rsidR="00E75546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Pr="00A3514B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 w:rsidRPr="00A3514B">
        <w:rPr>
          <w:b/>
          <w:color w:val="1F497D" w:themeColor="text2"/>
          <w:sz w:val="28"/>
          <w:szCs w:val="28"/>
        </w:rPr>
        <w:t>6° Piso Industrial –</w:t>
      </w:r>
      <w:r>
        <w:rPr>
          <w:b/>
          <w:color w:val="1F497D" w:themeColor="text2"/>
          <w:sz w:val="28"/>
          <w:szCs w:val="28"/>
        </w:rPr>
        <w:t xml:space="preserve"> Alem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Salas 603, 603A, 603B </w:t>
      </w:r>
    </w:p>
    <w:p w:rsidR="009C2429" w:rsidRDefault="00886444" w:rsidP="00886444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255D38">
        <w:t>de Atención al Público</w:t>
      </w:r>
      <w:r w:rsidRPr="008C0D4E">
        <w:t xml:space="preserve"> 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836" w:author="Usuario" w:date="2016-08-01T19:03:00Z">
        <w:r w:rsidR="00E75546">
          <w:t>á</w:t>
        </w:r>
      </w:ins>
      <w:del w:id="837" w:author="Usuario" w:date="2016-08-01T19:03:00Z">
        <w:r w:rsidDel="00E75546">
          <w:delText>a</w:delText>
        </w:r>
      </w:del>
      <w:r>
        <w:t xml:space="preserve">n las indicaciones del </w:t>
      </w:r>
      <w:ins w:id="838" w:author="Usuario" w:date="2016-08-01T19:03:00Z">
        <w:r w:rsidR="00E75546">
          <w:t>R</w:t>
        </w:r>
      </w:ins>
      <w:del w:id="839" w:author="Usuario" w:date="2016-08-01T19:03:00Z">
        <w:r w:rsidDel="00E75546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5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840" w:author="Usuario" w:date="2016-08-01T19:03:00Z">
        <w:r w:rsidR="00E75546">
          <w:t>P</w:t>
        </w:r>
      </w:ins>
      <w:del w:id="841" w:author="Usuario" w:date="2016-08-01T19:03:00Z">
        <w:r w:rsidDel="00E75546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del w:id="842" w:author="Usuario" w:date="2016-08-01T19:03:00Z">
        <w:r w:rsidRPr="008C0D4E" w:rsidDel="00E75546">
          <w:delText>a</w:delText>
        </w:r>
      </w:del>
      <w:ins w:id="843" w:author="Usuario" w:date="2016-08-01T19:03:00Z">
        <w:r w:rsidR="00E75546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Pr="00A3514B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 w:rsidRPr="00A3514B">
        <w:rPr>
          <w:b/>
          <w:color w:val="1F497D" w:themeColor="text2"/>
          <w:sz w:val="28"/>
          <w:szCs w:val="28"/>
        </w:rPr>
        <w:t>6° Piso Industrial</w:t>
      </w:r>
      <w:r w:rsidR="00886444">
        <w:rPr>
          <w:b/>
          <w:color w:val="1F497D" w:themeColor="text2"/>
          <w:sz w:val="28"/>
          <w:szCs w:val="28"/>
        </w:rPr>
        <w:t xml:space="preserve"> -</w:t>
      </w:r>
      <w:r>
        <w:rPr>
          <w:b/>
          <w:color w:val="1F497D" w:themeColor="text2"/>
          <w:sz w:val="28"/>
          <w:szCs w:val="28"/>
        </w:rPr>
        <w:t xml:space="preserve"> Corrientes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604, 604 A, 605, 606, 606 A</w:t>
      </w:r>
    </w:p>
    <w:p w:rsidR="009C2429" w:rsidRDefault="00886444" w:rsidP="00886444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255D38">
        <w:t>de Atención al Público</w:t>
      </w:r>
      <w:r w:rsidRPr="008C0D4E">
        <w:t xml:space="preserve"> 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844" w:author="Usuario" w:date="2016-08-01T19:03:00Z">
        <w:r w:rsidR="00E75546">
          <w:t>á</w:t>
        </w:r>
      </w:ins>
      <w:del w:id="845" w:author="Usuario" w:date="2016-08-01T19:03:00Z">
        <w:r w:rsidDel="00E75546">
          <w:delText>a</w:delText>
        </w:r>
      </w:del>
      <w:r>
        <w:t xml:space="preserve">n las indicaciones del </w:t>
      </w:r>
      <w:ins w:id="846" w:author="Usuario" w:date="2016-08-01T19:03:00Z">
        <w:r w:rsidR="00E75546">
          <w:t>R</w:t>
        </w:r>
      </w:ins>
      <w:del w:id="847" w:author="Usuario" w:date="2016-08-01T19:03:00Z">
        <w:r w:rsidDel="00E75546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10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848" w:author="Usuario" w:date="2016-08-01T19:04:00Z">
        <w:r w:rsidR="00E75546">
          <w:t>P</w:t>
        </w:r>
      </w:ins>
      <w:del w:id="849" w:author="Usuario" w:date="2016-08-01T19:03:00Z">
        <w:r w:rsidDel="00E75546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850" w:author="Usuario" w:date="2016-08-01T19:04:00Z">
        <w:r w:rsidR="00E75546">
          <w:t>á</w:t>
        </w:r>
      </w:ins>
      <w:del w:id="851" w:author="Usuario" w:date="2016-08-01T19:04:00Z">
        <w:r w:rsidRPr="008C0D4E" w:rsidDel="00E75546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Pr="00A3514B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 w:rsidRPr="00A3514B">
        <w:rPr>
          <w:b/>
          <w:color w:val="1F497D" w:themeColor="text2"/>
          <w:sz w:val="28"/>
          <w:szCs w:val="28"/>
        </w:rPr>
        <w:t xml:space="preserve">6° Piso Industrial </w:t>
      </w:r>
      <w:r w:rsidR="00886444">
        <w:rPr>
          <w:b/>
          <w:color w:val="1F497D" w:themeColor="text2"/>
          <w:sz w:val="28"/>
          <w:szCs w:val="28"/>
        </w:rPr>
        <w:t xml:space="preserve">- </w:t>
      </w:r>
      <w:r>
        <w:rPr>
          <w:b/>
          <w:color w:val="1F497D" w:themeColor="text2"/>
          <w:sz w:val="28"/>
          <w:szCs w:val="28"/>
        </w:rPr>
        <w:t xml:space="preserve">Bouchard 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607, 607A, 607B</w:t>
      </w:r>
    </w:p>
    <w:p w:rsidR="00886444" w:rsidRDefault="00886444" w:rsidP="00886444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255D38">
        <w:t>de Atención al Público</w:t>
      </w:r>
      <w:r w:rsidRPr="008C0D4E">
        <w:t xml:space="preserve"> 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852" w:author="Usuario" w:date="2016-08-01T19:04:00Z">
        <w:r w:rsidR="00E75546">
          <w:t>á</w:t>
        </w:r>
      </w:ins>
      <w:del w:id="853" w:author="Usuario" w:date="2016-08-01T19:04:00Z">
        <w:r w:rsidDel="00E75546">
          <w:delText>a</w:delText>
        </w:r>
      </w:del>
      <w:r>
        <w:t xml:space="preserve">n las indicaciones del </w:t>
      </w:r>
      <w:ins w:id="854" w:author="Usuario" w:date="2016-08-01T19:04:00Z">
        <w:r w:rsidR="00E75546">
          <w:t>R</w:t>
        </w:r>
      </w:ins>
      <w:del w:id="855" w:author="Usuario" w:date="2016-08-01T19:04:00Z">
        <w:r w:rsidDel="00E75546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6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856" w:author="Usuario" w:date="2016-08-01T19:04:00Z">
        <w:r w:rsidR="00E75546">
          <w:t>P</w:t>
        </w:r>
      </w:ins>
      <w:del w:id="857" w:author="Usuario" w:date="2016-08-01T19:04:00Z">
        <w:r w:rsidDel="00E75546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858" w:author="Usuario" w:date="2016-08-01T19:04:00Z">
        <w:r w:rsidR="00E75546">
          <w:t>á</w:t>
        </w:r>
      </w:ins>
      <w:del w:id="859" w:author="Usuario" w:date="2016-08-01T19:04:00Z">
        <w:r w:rsidRPr="008C0D4E" w:rsidDel="00E75546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E67267" w:rsidRDefault="00E67267" w:rsidP="00886444">
      <w:pPr>
        <w:jc w:val="both"/>
        <w:rPr>
          <w:b/>
          <w:color w:val="1F497D" w:themeColor="text2"/>
          <w:sz w:val="28"/>
          <w:szCs w:val="28"/>
        </w:rPr>
      </w:pPr>
    </w:p>
    <w:p w:rsidR="009C2429" w:rsidRPr="000B3960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 w:rsidRPr="000B3960">
        <w:rPr>
          <w:b/>
          <w:color w:val="1F497D" w:themeColor="text2"/>
          <w:sz w:val="28"/>
          <w:szCs w:val="28"/>
        </w:rPr>
        <w:lastRenderedPageBreak/>
        <w:t>6° Piso Noble</w:t>
      </w:r>
      <w:r>
        <w:rPr>
          <w:b/>
          <w:color w:val="1F497D" w:themeColor="text2"/>
          <w:sz w:val="28"/>
          <w:szCs w:val="28"/>
        </w:rPr>
        <w:t xml:space="preserve"> </w:t>
      </w:r>
      <w:r w:rsidRPr="000B3960">
        <w:rPr>
          <w:b/>
          <w:color w:val="1F497D" w:themeColor="text2"/>
          <w:sz w:val="28"/>
          <w:szCs w:val="28"/>
        </w:rPr>
        <w:t>– Alem</w:t>
      </w:r>
    </w:p>
    <w:p w:rsidR="009C2429" w:rsidRPr="00A23D06" w:rsidRDefault="009C2429" w:rsidP="009C2429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Oficina 608,  Anexo TG613 </w:t>
      </w:r>
    </w:p>
    <w:p w:rsidR="00886444" w:rsidRDefault="00886444" w:rsidP="00886444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860" w:author="Usuario" w:date="2016-08-01T19:04:00Z">
        <w:r w:rsidR="00E75546">
          <w:t>á</w:t>
        </w:r>
      </w:ins>
      <w:del w:id="861" w:author="Usuario" w:date="2016-08-01T19:04:00Z">
        <w:r w:rsidDel="00E75546">
          <w:delText>a</w:delText>
        </w:r>
      </w:del>
      <w:r>
        <w:t xml:space="preserve">n las indicaciones del </w:t>
      </w:r>
      <w:ins w:id="862" w:author="Usuario" w:date="2016-08-01T19:05:00Z">
        <w:r w:rsidR="00E75546">
          <w:t>R</w:t>
        </w:r>
      </w:ins>
      <w:del w:id="863" w:author="Usuario" w:date="2016-08-01T19:05:00Z">
        <w:r w:rsidDel="00E75546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29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864" w:author="Usuario" w:date="2016-08-01T19:05:00Z">
        <w:r w:rsidR="00E75546">
          <w:t>P</w:t>
        </w:r>
      </w:ins>
      <w:del w:id="865" w:author="Usuario" w:date="2016-08-01T19:05:00Z">
        <w:r w:rsidDel="00E75546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del w:id="866" w:author="Usuario" w:date="2016-08-01T19:05:00Z">
        <w:r w:rsidRPr="008C0D4E" w:rsidDel="00E75546">
          <w:delText>a</w:delText>
        </w:r>
      </w:del>
      <w:ins w:id="867" w:author="Usuario" w:date="2016-08-01T19:05:00Z">
        <w:r w:rsidR="00E75546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Pr="00A23D06" w:rsidRDefault="009C2429" w:rsidP="009C2429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Oficina 601 </w:t>
      </w:r>
    </w:p>
    <w:p w:rsidR="009C2429" w:rsidRDefault="00886444" w:rsidP="00886444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868" w:author="Usuario" w:date="2016-08-01T19:05:00Z">
        <w:r w:rsidR="00E75546">
          <w:t>á</w:t>
        </w:r>
      </w:ins>
      <w:del w:id="869" w:author="Usuario" w:date="2016-08-01T19:05:00Z">
        <w:r w:rsidDel="00E75546">
          <w:delText>a</w:delText>
        </w:r>
      </w:del>
      <w:r>
        <w:t xml:space="preserve">n las indicaciones del </w:t>
      </w:r>
      <w:ins w:id="870" w:author="Usuario" w:date="2016-08-01T19:05:00Z">
        <w:r w:rsidR="00E75546">
          <w:t>R</w:t>
        </w:r>
      </w:ins>
      <w:del w:id="871" w:author="Usuario" w:date="2016-08-01T19:05:00Z">
        <w:r w:rsidDel="00E75546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28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872" w:author="Usuario" w:date="2016-08-01T19:05:00Z">
        <w:r w:rsidR="00E75546">
          <w:t>P</w:t>
        </w:r>
      </w:ins>
      <w:del w:id="873" w:author="Usuario" w:date="2016-08-01T19:05:00Z">
        <w:r w:rsidDel="00E75546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874" w:author="Usuario" w:date="2016-08-01T19:05:00Z">
        <w:r w:rsidR="00E75546">
          <w:t>á</w:t>
        </w:r>
      </w:ins>
      <w:del w:id="875" w:author="Usuario" w:date="2016-08-01T19:05:00Z">
        <w:r w:rsidRPr="008C0D4E" w:rsidDel="00E75546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 w:rsidRPr="000B3960">
        <w:rPr>
          <w:b/>
          <w:color w:val="1F497D" w:themeColor="text2"/>
          <w:sz w:val="28"/>
          <w:szCs w:val="28"/>
        </w:rPr>
        <w:t>6° Piso Noble</w:t>
      </w:r>
      <w:r w:rsidR="005800B0">
        <w:rPr>
          <w:b/>
          <w:color w:val="1F497D" w:themeColor="text2"/>
          <w:sz w:val="28"/>
          <w:szCs w:val="28"/>
        </w:rPr>
        <w:t xml:space="preserve"> -</w:t>
      </w:r>
      <w:r>
        <w:rPr>
          <w:b/>
          <w:color w:val="1F497D" w:themeColor="text2"/>
          <w:sz w:val="28"/>
          <w:szCs w:val="28"/>
        </w:rPr>
        <w:t xml:space="preserve"> Sarmiento</w:t>
      </w:r>
    </w:p>
    <w:p w:rsidR="009C2429" w:rsidRPr="00A23D06" w:rsidRDefault="009C2429" w:rsidP="009C2429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 xml:space="preserve">Oficinas </w:t>
      </w:r>
      <w:r w:rsidR="005800B0" w:rsidRPr="00A23D06">
        <w:rPr>
          <w:b/>
          <w:color w:val="1F497D" w:themeColor="text2"/>
          <w:sz w:val="24"/>
          <w:szCs w:val="24"/>
        </w:rPr>
        <w:t xml:space="preserve">609, 610, 611, TG 15, </w:t>
      </w:r>
      <w:r w:rsidRPr="00A23D06">
        <w:rPr>
          <w:b/>
          <w:color w:val="1F497D" w:themeColor="text2"/>
          <w:sz w:val="24"/>
          <w:szCs w:val="24"/>
        </w:rPr>
        <w:t>614</w:t>
      </w:r>
    </w:p>
    <w:p w:rsidR="00886444" w:rsidRDefault="00886444" w:rsidP="00886444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876" w:author="Usuario" w:date="2016-08-01T19:05:00Z">
        <w:r w:rsidR="00E75546">
          <w:t>á</w:t>
        </w:r>
      </w:ins>
      <w:del w:id="877" w:author="Usuario" w:date="2016-08-01T19:05:00Z">
        <w:r w:rsidDel="00E75546">
          <w:delText>a</w:delText>
        </w:r>
      </w:del>
      <w:r>
        <w:t xml:space="preserve">n las indicaciones del </w:t>
      </w:r>
      <w:ins w:id="878" w:author="Usuario" w:date="2016-08-01T19:06:00Z">
        <w:r w:rsidR="00E75546">
          <w:t>R</w:t>
        </w:r>
      </w:ins>
      <w:del w:id="879" w:author="Usuario" w:date="2016-08-01T19:06:00Z">
        <w:r w:rsidDel="00E75546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29</w:t>
      </w:r>
      <w:r w:rsidRPr="0052230A">
        <w:t>,</w:t>
      </w:r>
      <w:r>
        <w:t xml:space="preserve"> debiendo bajar siempre del lado derecho, dejando el espacio de la izquierda libre para el desplazamiento del </w:t>
      </w:r>
      <w:del w:id="880" w:author="Usuario" w:date="2016-08-01T19:06:00Z">
        <w:r w:rsidDel="00E75546">
          <w:delText>p</w:delText>
        </w:r>
      </w:del>
      <w:ins w:id="881" w:author="Usuario" w:date="2016-08-01T19:06:00Z">
        <w:r w:rsidR="00E75546">
          <w:t>P</w:t>
        </w:r>
      </w:ins>
      <w:r>
        <w:t>ersonal de Auxilio, Cuerpo de Bomberos, etc. P</w:t>
      </w:r>
      <w:r w:rsidRPr="008C0D4E">
        <w:t>osteriormente el Responsable de Piso supervisar</w:t>
      </w:r>
      <w:ins w:id="882" w:author="Usuario" w:date="2016-08-01T19:06:00Z">
        <w:r w:rsidR="00E75546">
          <w:t>á</w:t>
        </w:r>
      </w:ins>
      <w:del w:id="883" w:author="Usuario" w:date="2016-08-01T19:06:00Z">
        <w:r w:rsidRPr="008C0D4E" w:rsidDel="00E75546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Pr="00A23D06" w:rsidRDefault="009C2429" w:rsidP="009C2429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Oficinas 612, 615, 616, 617, TG21</w:t>
      </w:r>
    </w:p>
    <w:p w:rsidR="005800B0" w:rsidRDefault="005800B0" w:rsidP="005800B0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884" w:author="Usuario" w:date="2016-08-01T19:06:00Z">
        <w:r w:rsidR="00E75546">
          <w:t>á</w:t>
        </w:r>
      </w:ins>
      <w:del w:id="885" w:author="Usuario" w:date="2016-08-01T19:06:00Z">
        <w:r w:rsidDel="00E75546">
          <w:delText>a</w:delText>
        </w:r>
      </w:del>
      <w:r>
        <w:t xml:space="preserve">n las indicaciones del </w:t>
      </w:r>
      <w:ins w:id="886" w:author="Usuario" w:date="2016-08-01T19:06:00Z">
        <w:r w:rsidR="00E75546">
          <w:t>R</w:t>
        </w:r>
      </w:ins>
      <w:del w:id="887" w:author="Usuario" w:date="2016-08-01T19:06:00Z">
        <w:r w:rsidDel="00E75546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28</w:t>
      </w:r>
      <w:r w:rsidRPr="0052230A">
        <w:t>,</w:t>
      </w:r>
      <w:r>
        <w:t xml:space="preserve"> debiendo bajar siempre del lado derecho, dejando el espacio de la izquierda libre para el </w:t>
      </w:r>
      <w:r>
        <w:lastRenderedPageBreak/>
        <w:t xml:space="preserve">desplazamiento del </w:t>
      </w:r>
      <w:ins w:id="888" w:author="Usuario" w:date="2016-08-01T19:06:00Z">
        <w:r w:rsidR="00E75546">
          <w:t>P</w:t>
        </w:r>
      </w:ins>
      <w:del w:id="889" w:author="Usuario" w:date="2016-08-01T19:06:00Z">
        <w:r w:rsidDel="00E75546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890" w:author="Usuario" w:date="2016-08-01T19:06:00Z">
        <w:r w:rsidR="00E75546">
          <w:t>á</w:t>
        </w:r>
      </w:ins>
      <w:del w:id="891" w:author="Usuario" w:date="2016-08-01T19:06:00Z">
        <w:r w:rsidRPr="008C0D4E" w:rsidDel="00E75546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7</w:t>
      </w:r>
      <w:r w:rsidRPr="000B3960">
        <w:rPr>
          <w:b/>
          <w:color w:val="1F497D" w:themeColor="text2"/>
          <w:sz w:val="28"/>
          <w:szCs w:val="28"/>
        </w:rPr>
        <w:t xml:space="preserve">° Piso </w:t>
      </w:r>
      <w:r>
        <w:rPr>
          <w:b/>
          <w:color w:val="1F497D" w:themeColor="text2"/>
          <w:sz w:val="28"/>
          <w:szCs w:val="28"/>
        </w:rPr>
        <w:t>Industrial</w:t>
      </w:r>
      <w:r w:rsidR="00886444">
        <w:rPr>
          <w:b/>
          <w:color w:val="1F497D" w:themeColor="text2"/>
          <w:sz w:val="28"/>
          <w:szCs w:val="28"/>
        </w:rPr>
        <w:t xml:space="preserve"> -</w:t>
      </w:r>
      <w:r>
        <w:rPr>
          <w:b/>
          <w:color w:val="1F497D" w:themeColor="text2"/>
          <w:sz w:val="28"/>
          <w:szCs w:val="28"/>
        </w:rPr>
        <w:t xml:space="preserve"> Alem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702, 702A, 702B, T701, 701</w:t>
      </w:r>
    </w:p>
    <w:p w:rsidR="009C2429" w:rsidRDefault="00886444" w:rsidP="005800B0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de Atención al Público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892" w:author="Usuario" w:date="2016-08-01T19:07:00Z">
        <w:r w:rsidR="00E75546">
          <w:t>á</w:t>
        </w:r>
      </w:ins>
      <w:del w:id="893" w:author="Usuario" w:date="2016-08-01T19:07:00Z">
        <w:r w:rsidDel="00E75546">
          <w:delText>a</w:delText>
        </w:r>
      </w:del>
      <w:r>
        <w:t xml:space="preserve">n las indicaciones del </w:t>
      </w:r>
      <w:del w:id="894" w:author="Usuario" w:date="2016-08-01T19:07:00Z">
        <w:r w:rsidDel="00E75546">
          <w:delText>r</w:delText>
        </w:r>
      </w:del>
      <w:ins w:id="895" w:author="Usuario" w:date="2016-08-01T19:07:00Z">
        <w:r w:rsidR="00E75546">
          <w:t>R</w:t>
        </w:r>
      </w:ins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5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896" w:author="Usuario" w:date="2016-08-01T19:07:00Z">
        <w:r w:rsidR="00E75546">
          <w:t>P</w:t>
        </w:r>
      </w:ins>
      <w:del w:id="897" w:author="Usuario" w:date="2016-08-01T19:07:00Z">
        <w:r w:rsidDel="00E75546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del w:id="898" w:author="Usuario" w:date="2016-08-01T19:07:00Z">
        <w:r w:rsidRPr="008C0D4E" w:rsidDel="00E75546">
          <w:delText>a</w:delText>
        </w:r>
      </w:del>
      <w:ins w:id="899" w:author="Usuario" w:date="2016-08-01T19:07:00Z">
        <w:r w:rsidR="00E75546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7</w:t>
      </w:r>
      <w:r w:rsidRPr="000B3960">
        <w:rPr>
          <w:b/>
          <w:color w:val="1F497D" w:themeColor="text2"/>
          <w:sz w:val="28"/>
          <w:szCs w:val="28"/>
        </w:rPr>
        <w:t xml:space="preserve">° Piso </w:t>
      </w:r>
      <w:r>
        <w:rPr>
          <w:b/>
          <w:color w:val="1F497D" w:themeColor="text2"/>
          <w:sz w:val="28"/>
          <w:szCs w:val="28"/>
        </w:rPr>
        <w:t xml:space="preserve">Industrial </w:t>
      </w:r>
      <w:r w:rsidR="005800B0">
        <w:rPr>
          <w:b/>
          <w:color w:val="1F497D" w:themeColor="text2"/>
          <w:sz w:val="28"/>
          <w:szCs w:val="28"/>
        </w:rPr>
        <w:t>-</w:t>
      </w:r>
      <w:r>
        <w:rPr>
          <w:b/>
          <w:color w:val="1F497D" w:themeColor="text2"/>
          <w:sz w:val="28"/>
          <w:szCs w:val="28"/>
        </w:rPr>
        <w:t xml:space="preserve"> Corrientes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703, 703A, 704, UTA, 705, T708</w:t>
      </w:r>
    </w:p>
    <w:p w:rsidR="009C2429" w:rsidRDefault="005800B0" w:rsidP="00A23D06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de Atención al Público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900" w:author="Usuario" w:date="2016-08-01T19:07:00Z">
        <w:r w:rsidR="00E75546">
          <w:t>á</w:t>
        </w:r>
      </w:ins>
      <w:del w:id="901" w:author="Usuario" w:date="2016-08-01T19:07:00Z">
        <w:r w:rsidDel="00E75546">
          <w:delText>a</w:delText>
        </w:r>
      </w:del>
      <w:r>
        <w:t xml:space="preserve">n las indicaciones del </w:t>
      </w:r>
      <w:ins w:id="902" w:author="Usuario" w:date="2016-08-01T19:07:00Z">
        <w:r w:rsidR="00E75546">
          <w:t>R</w:t>
        </w:r>
      </w:ins>
      <w:del w:id="903" w:author="Usuario" w:date="2016-08-01T19:07:00Z">
        <w:r w:rsidDel="00E75546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7</w:t>
      </w:r>
      <w:r w:rsidRPr="0052230A">
        <w:t>,</w:t>
      </w:r>
      <w:r>
        <w:t xml:space="preserve"> debiendo bajar siempre del lado derecho, dejando el espacio de la izquierda libre para el desplazamiento del </w:t>
      </w:r>
      <w:del w:id="904" w:author="Usuario" w:date="2016-08-01T19:08:00Z">
        <w:r w:rsidDel="00E75546">
          <w:delText>p</w:delText>
        </w:r>
      </w:del>
      <w:ins w:id="905" w:author="Usuario" w:date="2016-08-01T19:08:00Z">
        <w:r w:rsidR="00E75546">
          <w:t>P</w:t>
        </w:r>
      </w:ins>
      <w:r>
        <w:t>ersonal de Auxilio, Cuerpo de Bomberos, etc. P</w:t>
      </w:r>
      <w:r w:rsidRPr="008C0D4E">
        <w:t>osteriormente el Responsable de Piso supervisar</w:t>
      </w:r>
      <w:del w:id="906" w:author="Usuario" w:date="2016-08-01T19:08:00Z">
        <w:r w:rsidRPr="008C0D4E" w:rsidDel="00A26EBA">
          <w:delText>a</w:delText>
        </w:r>
      </w:del>
      <w:ins w:id="907" w:author="Usuario" w:date="2016-08-01T19:08:00Z">
        <w:r w:rsidR="00A26EBA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7</w:t>
      </w:r>
      <w:r w:rsidRPr="000B3960">
        <w:rPr>
          <w:b/>
          <w:color w:val="1F497D" w:themeColor="text2"/>
          <w:sz w:val="28"/>
          <w:szCs w:val="28"/>
        </w:rPr>
        <w:t xml:space="preserve">° Piso </w:t>
      </w:r>
      <w:r w:rsidR="00E67267">
        <w:rPr>
          <w:b/>
          <w:color w:val="1F497D" w:themeColor="text2"/>
          <w:sz w:val="28"/>
          <w:szCs w:val="28"/>
        </w:rPr>
        <w:t>Industrial -</w:t>
      </w:r>
      <w:r>
        <w:rPr>
          <w:b/>
          <w:color w:val="1F497D" w:themeColor="text2"/>
          <w:sz w:val="28"/>
          <w:szCs w:val="28"/>
        </w:rPr>
        <w:t xml:space="preserve"> Bouchard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Salas 706, 706ª, 706B, T714, 708</w:t>
      </w:r>
    </w:p>
    <w:p w:rsidR="009C2429" w:rsidRDefault="005800B0" w:rsidP="005800B0">
      <w:pPr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de Atención al Público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908" w:author="Usuario" w:date="2016-08-01T19:08:00Z">
        <w:r w:rsidR="00A26EBA">
          <w:t>á</w:t>
        </w:r>
      </w:ins>
      <w:del w:id="909" w:author="Usuario" w:date="2016-08-01T19:08:00Z">
        <w:r w:rsidDel="00A26EBA">
          <w:delText>a</w:delText>
        </w:r>
      </w:del>
      <w:r>
        <w:t xml:space="preserve">n las indicaciones del </w:t>
      </w:r>
      <w:ins w:id="910" w:author="Usuario" w:date="2016-08-01T19:08:00Z">
        <w:r w:rsidR="00A26EBA">
          <w:t>R</w:t>
        </w:r>
      </w:ins>
      <w:del w:id="911" w:author="Usuario" w:date="2016-08-01T19:08:00Z">
        <w:r w:rsidDel="00A26EBA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6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912" w:author="Usuario" w:date="2016-08-01T19:08:00Z">
        <w:r w:rsidR="00A26EBA">
          <w:t>P</w:t>
        </w:r>
      </w:ins>
      <w:del w:id="913" w:author="Usuario" w:date="2016-08-01T19:08:00Z">
        <w:r w:rsidDel="00A26EBA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914" w:author="Usuario" w:date="2016-08-01T19:08:00Z">
        <w:r w:rsidR="00A26EBA">
          <w:t>á</w:t>
        </w:r>
      </w:ins>
      <w:del w:id="915" w:author="Usuario" w:date="2016-08-01T19:08:00Z">
        <w:r w:rsidRPr="008C0D4E" w:rsidDel="00A26EBA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E67267" w:rsidRDefault="00E67267" w:rsidP="005800B0">
      <w:pPr>
        <w:jc w:val="both"/>
        <w:rPr>
          <w:b/>
          <w:color w:val="1F497D" w:themeColor="text2"/>
          <w:sz w:val="28"/>
          <w:szCs w:val="28"/>
        </w:rPr>
      </w:pPr>
    </w:p>
    <w:p w:rsidR="009C2429" w:rsidRPr="006B1E07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 w:rsidRPr="006B1E07">
        <w:rPr>
          <w:b/>
          <w:color w:val="1F497D" w:themeColor="text2"/>
          <w:sz w:val="28"/>
          <w:szCs w:val="28"/>
        </w:rPr>
        <w:lastRenderedPageBreak/>
        <w:t>7° Piso Noble – Sarmiento y Alem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Oficinas 716, 718, 718A, 718B, 718C, 719, 719A, 720, 721,  722, 722A,  723, 723A, 724, 725, 726 ,727</w:t>
      </w:r>
    </w:p>
    <w:p w:rsidR="005800B0" w:rsidRPr="006B1E07" w:rsidRDefault="005800B0" w:rsidP="005800B0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916" w:author="Usuario" w:date="2016-08-01T19:09:00Z">
        <w:r w:rsidR="00A26EBA">
          <w:t>á</w:t>
        </w:r>
      </w:ins>
      <w:del w:id="917" w:author="Usuario" w:date="2016-08-01T19:09:00Z">
        <w:r w:rsidDel="00A26EBA">
          <w:delText>a</w:delText>
        </w:r>
      </w:del>
      <w:r>
        <w:t xml:space="preserve">n las indicaciones del </w:t>
      </w:r>
      <w:ins w:id="918" w:author="Usuario" w:date="2016-08-01T19:09:00Z">
        <w:r w:rsidR="00A26EBA">
          <w:t>R</w:t>
        </w:r>
      </w:ins>
      <w:del w:id="919" w:author="Usuario" w:date="2016-08-01T19:09:00Z">
        <w:r w:rsidDel="00A26EBA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28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920" w:author="Usuario" w:date="2016-08-01T19:09:00Z">
        <w:r w:rsidR="00A26EBA">
          <w:t>P</w:t>
        </w:r>
      </w:ins>
      <w:del w:id="921" w:author="Usuario" w:date="2016-08-01T19:09:00Z">
        <w:r w:rsidDel="00A26EBA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922" w:author="Usuario" w:date="2016-08-01T19:09:00Z">
        <w:r w:rsidR="00A26EBA">
          <w:t>á</w:t>
        </w:r>
      </w:ins>
      <w:del w:id="923" w:author="Usuario" w:date="2016-08-01T19:09:00Z">
        <w:r w:rsidRPr="008C0D4E" w:rsidDel="00A26EBA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Pr="006B1E07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 w:rsidRPr="006B1E07">
        <w:rPr>
          <w:b/>
          <w:color w:val="1F497D" w:themeColor="text2"/>
          <w:sz w:val="28"/>
          <w:szCs w:val="28"/>
        </w:rPr>
        <w:t>7° Piso Noble</w:t>
      </w:r>
      <w:r w:rsidR="005800B0">
        <w:rPr>
          <w:b/>
          <w:color w:val="1F497D" w:themeColor="text2"/>
          <w:sz w:val="28"/>
          <w:szCs w:val="28"/>
        </w:rPr>
        <w:t xml:space="preserve"> -</w:t>
      </w:r>
      <w:r w:rsidRPr="006B1E07">
        <w:rPr>
          <w:b/>
          <w:color w:val="1F497D" w:themeColor="text2"/>
          <w:sz w:val="28"/>
          <w:szCs w:val="28"/>
        </w:rPr>
        <w:t xml:space="preserve"> Sarmiento y </w:t>
      </w:r>
      <w:r>
        <w:rPr>
          <w:b/>
          <w:color w:val="1F497D" w:themeColor="text2"/>
          <w:sz w:val="28"/>
          <w:szCs w:val="28"/>
        </w:rPr>
        <w:t xml:space="preserve">Bouchard 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Oficinas 709, 710, 711, 711B, 712, 712B, 713, 714, 714A, 715, 717, 717A, 717B, 717C, 717 D, 717G, 717F, 717G</w:t>
      </w:r>
      <w:r w:rsidR="005800B0" w:rsidRPr="00A23D06">
        <w:rPr>
          <w:b/>
          <w:color w:val="1F497D" w:themeColor="text2"/>
          <w:sz w:val="24"/>
          <w:szCs w:val="24"/>
        </w:rPr>
        <w:t>.</w:t>
      </w:r>
    </w:p>
    <w:p w:rsidR="005800B0" w:rsidRDefault="005800B0" w:rsidP="005800B0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924" w:author="Usuario" w:date="2016-08-01T19:09:00Z">
        <w:r w:rsidR="00A26EBA">
          <w:t>á</w:t>
        </w:r>
      </w:ins>
      <w:del w:id="925" w:author="Usuario" w:date="2016-08-01T19:09:00Z">
        <w:r w:rsidDel="00A26EBA">
          <w:delText>a</w:delText>
        </w:r>
      </w:del>
      <w:r>
        <w:t xml:space="preserve">n las indicaciones del </w:t>
      </w:r>
      <w:ins w:id="926" w:author="Usuario" w:date="2016-08-01T19:09:00Z">
        <w:r w:rsidR="00A26EBA">
          <w:t>R</w:t>
        </w:r>
      </w:ins>
      <w:del w:id="927" w:author="Usuario" w:date="2016-08-01T19:09:00Z">
        <w:r w:rsidDel="00A26EBA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29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928" w:author="Usuario" w:date="2016-08-01T19:10:00Z">
        <w:r w:rsidR="00A26EBA">
          <w:t>P</w:t>
        </w:r>
      </w:ins>
      <w:del w:id="929" w:author="Usuario" w:date="2016-08-01T19:10:00Z">
        <w:r w:rsidDel="00A26EBA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del w:id="930" w:author="Usuario" w:date="2016-08-01T19:10:00Z">
        <w:r w:rsidRPr="008C0D4E" w:rsidDel="00A26EBA">
          <w:delText>a</w:delText>
        </w:r>
      </w:del>
      <w:ins w:id="931" w:author="Usuario" w:date="2016-08-01T19:10:00Z">
        <w:r w:rsidR="00A26EBA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9C2429" w:rsidRDefault="009C2429" w:rsidP="005800B0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8</w:t>
      </w:r>
      <w:r w:rsidRPr="006B1E07">
        <w:rPr>
          <w:b/>
          <w:color w:val="1F497D" w:themeColor="text2"/>
          <w:sz w:val="28"/>
          <w:szCs w:val="28"/>
        </w:rPr>
        <w:t xml:space="preserve">° Piso </w:t>
      </w:r>
      <w:r>
        <w:rPr>
          <w:b/>
          <w:color w:val="1F497D" w:themeColor="text2"/>
          <w:sz w:val="28"/>
          <w:szCs w:val="28"/>
        </w:rPr>
        <w:t>Industrial</w:t>
      </w:r>
      <w:r w:rsidRPr="006B1E07">
        <w:rPr>
          <w:b/>
          <w:color w:val="1F497D" w:themeColor="text2"/>
          <w:sz w:val="28"/>
          <w:szCs w:val="28"/>
        </w:rPr>
        <w:t xml:space="preserve"> – </w:t>
      </w:r>
      <w:r>
        <w:rPr>
          <w:b/>
          <w:color w:val="1F497D" w:themeColor="text2"/>
          <w:sz w:val="28"/>
          <w:szCs w:val="28"/>
        </w:rPr>
        <w:t xml:space="preserve"> Sector Sala de Maquinas</w:t>
      </w:r>
    </w:p>
    <w:p w:rsidR="009C2429" w:rsidRPr="00A23D06" w:rsidRDefault="009C2429" w:rsidP="005800B0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  <w:lang w:val="en-US"/>
        </w:rPr>
      </w:pPr>
      <w:r w:rsidRPr="00A23D06">
        <w:rPr>
          <w:b/>
          <w:color w:val="1F497D" w:themeColor="text2"/>
          <w:sz w:val="24"/>
          <w:szCs w:val="24"/>
          <w:lang w:val="en-US"/>
        </w:rPr>
        <w:t>Salas T804, T806, T807, T808, T809, T810, T815, T816, T817, T818, T830, T831, T832, T833.</w:t>
      </w:r>
    </w:p>
    <w:p w:rsidR="009C2429" w:rsidRDefault="005800B0" w:rsidP="005800B0">
      <w:pPr>
        <w:jc w:val="both"/>
        <w:rPr>
          <w:ins w:id="932" w:author="Usuario" w:date="2016-08-01T19:10:00Z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933" w:author="Usuario" w:date="2016-08-01T19:10:00Z">
        <w:r w:rsidR="00A26EBA">
          <w:t>á</w:t>
        </w:r>
      </w:ins>
      <w:del w:id="934" w:author="Usuario" w:date="2016-08-01T19:10:00Z">
        <w:r w:rsidDel="00A26EBA">
          <w:delText>a</w:delText>
        </w:r>
      </w:del>
      <w:r>
        <w:t xml:space="preserve">n las indicaciones del </w:t>
      </w:r>
      <w:ins w:id="935" w:author="Usuario" w:date="2016-08-01T19:10:00Z">
        <w:r w:rsidR="00A26EBA">
          <w:t>R</w:t>
        </w:r>
      </w:ins>
      <w:del w:id="936" w:author="Usuario" w:date="2016-08-01T19:10:00Z">
        <w:r w:rsidDel="00A26EBA">
          <w:delText>r</w:delText>
        </w:r>
      </w:del>
      <w:r>
        <w:t xml:space="preserve">esponsable de Piso de Seguridad Privada. Una vez confirmada la evacuación, se procederá a dirigir a las personas hacia  las </w:t>
      </w:r>
      <w:r w:rsidRPr="00D35D69">
        <w:rPr>
          <w:b/>
        </w:rPr>
        <w:t>Escaleras de Emergencia</w:t>
      </w:r>
      <w:r>
        <w:rPr>
          <w:b/>
        </w:rPr>
        <w:t>s</w:t>
      </w:r>
      <w:r w:rsidRPr="00D35D69">
        <w:rPr>
          <w:b/>
        </w:rPr>
        <w:t xml:space="preserve"> N</w:t>
      </w:r>
      <w:r w:rsidRPr="0052230A">
        <w:rPr>
          <w:b/>
        </w:rPr>
        <w:t xml:space="preserve">° </w:t>
      </w:r>
      <w:r>
        <w:rPr>
          <w:b/>
        </w:rPr>
        <w:t>7 y N° 10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937" w:author="Usuario" w:date="2016-08-01T19:10:00Z">
        <w:r w:rsidR="00A26EBA">
          <w:t>P</w:t>
        </w:r>
      </w:ins>
      <w:del w:id="938" w:author="Usuario" w:date="2016-08-01T19:10:00Z">
        <w:r w:rsidDel="00A26EBA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939" w:author="Usuario" w:date="2016-08-01T19:10:00Z">
        <w:r w:rsidR="00A26EBA">
          <w:t>á</w:t>
        </w:r>
      </w:ins>
      <w:del w:id="940" w:author="Usuario" w:date="2016-08-01T19:10:00Z">
        <w:r w:rsidRPr="008C0D4E" w:rsidDel="00A26EBA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A26EBA" w:rsidRDefault="00A26EBA" w:rsidP="005800B0">
      <w:pPr>
        <w:jc w:val="both"/>
        <w:rPr>
          <w:ins w:id="941" w:author="Usuario" w:date="2016-08-01T19:10:00Z"/>
        </w:rPr>
      </w:pPr>
    </w:p>
    <w:p w:rsidR="00A26EBA" w:rsidRPr="005800B0" w:rsidRDefault="00A26EBA" w:rsidP="005800B0">
      <w:pPr>
        <w:jc w:val="both"/>
      </w:pPr>
    </w:p>
    <w:p w:rsidR="009C2429" w:rsidRPr="00A23D06" w:rsidRDefault="009C2429" w:rsidP="005800B0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  <w:lang w:val="en-US"/>
        </w:rPr>
      </w:pPr>
      <w:r w:rsidRPr="00A23D06">
        <w:rPr>
          <w:b/>
          <w:color w:val="1F497D" w:themeColor="text2"/>
          <w:sz w:val="24"/>
          <w:szCs w:val="24"/>
          <w:lang w:val="en-US"/>
        </w:rPr>
        <w:lastRenderedPageBreak/>
        <w:t>Salas T811, T812, T813, T814, T819, T820, T821, T822, T823, T824</w:t>
      </w:r>
      <w:r w:rsidR="005800B0" w:rsidRPr="00A23D06">
        <w:rPr>
          <w:b/>
          <w:color w:val="1F497D" w:themeColor="text2"/>
          <w:sz w:val="24"/>
          <w:szCs w:val="24"/>
          <w:lang w:val="en-US"/>
        </w:rPr>
        <w:t>.</w:t>
      </w:r>
    </w:p>
    <w:p w:rsidR="009C2429" w:rsidRDefault="009C2429" w:rsidP="009C2429">
      <w:pPr>
        <w:spacing w:after="0"/>
        <w:jc w:val="both"/>
      </w:pPr>
      <w:r w:rsidRPr="008C0D4E">
        <w:t>En caso de ser necesaria l</w:t>
      </w:r>
      <w:r>
        <w:t>a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</w:t>
      </w:r>
      <w:ins w:id="942" w:author="Usuario" w:date="2016-08-01T19:11:00Z">
        <w:r w:rsidR="00A26EBA">
          <w:t>R</w:t>
        </w:r>
      </w:ins>
      <w:del w:id="943" w:author="Usuario" w:date="2016-08-01T19:11:00Z">
        <w:r w:rsidDel="00A26EBA">
          <w:delText>r</w:delText>
        </w:r>
      </w:del>
      <w:r>
        <w:t xml:space="preserve">esponsable de </w:t>
      </w:r>
      <w:ins w:id="944" w:author="Usuario" w:date="2016-08-01T19:11:00Z">
        <w:r w:rsidR="00A26EBA">
          <w:t>S</w:t>
        </w:r>
      </w:ins>
      <w:del w:id="945" w:author="Usuario" w:date="2016-08-01T19:11:00Z">
        <w:r w:rsidDel="00A26EBA">
          <w:delText>s</w:delText>
        </w:r>
      </w:del>
      <w:r>
        <w:t xml:space="preserve">ector que debe conducir de manera ordenada, formado una fila con el </w:t>
      </w:r>
      <w:r w:rsidRPr="008C0D4E">
        <w:t>grupo de personas a su cargo</w:t>
      </w:r>
      <w:r>
        <w:t>,</w:t>
      </w:r>
      <w:r w:rsidRPr="008C0D4E">
        <w:t xml:space="preserve"> hacia</w:t>
      </w:r>
      <w:r>
        <w:t xml:space="preserve"> el punto de reunión establecido. Es decir, frente a la escalera de emergencia asignada. Allí esperar</w:t>
      </w:r>
      <w:ins w:id="946" w:author="Usuario" w:date="2016-08-01T19:11:00Z">
        <w:r w:rsidR="00A26EBA">
          <w:t>á</w:t>
        </w:r>
      </w:ins>
      <w:del w:id="947" w:author="Usuario" w:date="2016-08-01T19:11:00Z">
        <w:r w:rsidDel="00A26EBA">
          <w:delText>a</w:delText>
        </w:r>
      </w:del>
      <w:r>
        <w:t xml:space="preserve">n las indicaciones del </w:t>
      </w:r>
      <w:ins w:id="948" w:author="Usuario" w:date="2016-08-01T19:11:00Z">
        <w:r w:rsidR="00A26EBA">
          <w:t>R</w:t>
        </w:r>
      </w:ins>
      <w:del w:id="949" w:author="Usuario" w:date="2016-08-01T19:11:00Z">
        <w:r w:rsidDel="00A26EBA">
          <w:delText>r</w:delText>
        </w:r>
      </w:del>
      <w:r>
        <w:t xml:space="preserve">esponsable de Piso de Seguridad Privada, una vez confirmada la evacuación, se procederá a dirigir a las personas hacia la </w:t>
      </w:r>
      <w:r w:rsidRPr="00D35D69">
        <w:rPr>
          <w:b/>
        </w:rPr>
        <w:t>Escalera de Emergencia N</w:t>
      </w:r>
      <w:r w:rsidRPr="0052230A">
        <w:rPr>
          <w:b/>
        </w:rPr>
        <w:t>°</w:t>
      </w:r>
      <w:r>
        <w:rPr>
          <w:b/>
        </w:rPr>
        <w:t xml:space="preserve"> 5</w:t>
      </w:r>
      <w:r w:rsidRPr="0052230A">
        <w:t xml:space="preserve">, </w:t>
      </w:r>
      <w:ins w:id="950" w:author="Usuario" w:date="2016-08-01T19:13:00Z">
        <w:r w:rsidR="00A26EBA">
          <w:t xml:space="preserve">debiendo bajar siempre del lado derecho, dejando el espacio de la izquierda libre para el desplazamiento del Personal de Auxilio, Cuerpo de Bomberos, etc. </w:t>
        </w:r>
      </w:ins>
      <w:del w:id="951" w:author="Usuario" w:date="2016-08-01T19:13:00Z">
        <w:r w:rsidRPr="0052230A" w:rsidDel="00A26EBA">
          <w:delText>p</w:delText>
        </w:r>
      </w:del>
      <w:ins w:id="952" w:author="Usuario" w:date="2016-08-01T19:13:00Z">
        <w:r w:rsidR="00A26EBA">
          <w:t>P</w:t>
        </w:r>
      </w:ins>
      <w:r w:rsidRPr="0052230A">
        <w:t>osteriormente</w:t>
      </w:r>
      <w:r w:rsidRPr="008C0D4E">
        <w:t xml:space="preserve"> el Responsable de Piso supervisar</w:t>
      </w:r>
      <w:del w:id="953" w:author="Usuario" w:date="2016-08-01T19:11:00Z">
        <w:r w:rsidRPr="008C0D4E" w:rsidDel="00A26EBA">
          <w:delText>a</w:delText>
        </w:r>
      </w:del>
      <w:ins w:id="954" w:author="Usuario" w:date="2016-08-01T19:11:00Z">
        <w:r w:rsidR="00A26EBA">
          <w:t>á</w:t>
        </w:r>
      </w:ins>
      <w:r w:rsidRPr="008C0D4E">
        <w:t xml:space="preserve"> la evacuación vertical, asegurándose que todas las personas del sector hayan salido de sus puestos y baños.</w:t>
      </w:r>
    </w:p>
    <w:p w:rsidR="009C2429" w:rsidRDefault="009C2429" w:rsidP="009C2429">
      <w:pPr>
        <w:spacing w:after="0"/>
        <w:jc w:val="both"/>
      </w:pPr>
    </w:p>
    <w:p w:rsidR="005800B0" w:rsidRPr="00A23D06" w:rsidRDefault="009C2429" w:rsidP="005800B0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  <w:lang w:val="en-US"/>
        </w:rPr>
      </w:pPr>
      <w:r w:rsidRPr="00A23D06">
        <w:rPr>
          <w:b/>
          <w:color w:val="1F497D" w:themeColor="text2"/>
          <w:sz w:val="24"/>
          <w:szCs w:val="24"/>
          <w:lang w:val="en-US"/>
        </w:rPr>
        <w:t>Salas T826, T827, T828, T829, T833, T836, T837, 802, 803, 804, 805, 806</w:t>
      </w:r>
      <w:r w:rsidR="005800B0" w:rsidRPr="00A23D06">
        <w:rPr>
          <w:b/>
          <w:color w:val="1F497D" w:themeColor="text2"/>
          <w:sz w:val="24"/>
          <w:szCs w:val="24"/>
          <w:lang w:val="en-US"/>
        </w:rPr>
        <w:t>.</w:t>
      </w:r>
    </w:p>
    <w:p w:rsidR="009C2429" w:rsidRDefault="005800B0" w:rsidP="005800B0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del w:id="955" w:author="Usuario" w:date="2016-08-01T19:14:00Z">
        <w:r w:rsidDel="00A26EBA">
          <w:delText>a</w:delText>
        </w:r>
      </w:del>
      <w:ins w:id="956" w:author="Usuario" w:date="2016-08-01T19:14:00Z">
        <w:r w:rsidR="00A26EBA">
          <w:t>á</w:t>
        </w:r>
      </w:ins>
      <w:r>
        <w:t xml:space="preserve">n las indicaciones del </w:t>
      </w:r>
      <w:del w:id="957" w:author="Usuario" w:date="2016-08-01T19:14:00Z">
        <w:r w:rsidDel="00A26EBA">
          <w:delText>r</w:delText>
        </w:r>
      </w:del>
      <w:ins w:id="958" w:author="Usuario" w:date="2016-08-01T19:14:00Z">
        <w:r w:rsidR="00A26EBA">
          <w:t>R</w:t>
        </w:r>
      </w:ins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6</w:t>
      </w:r>
      <w:r w:rsidRPr="0052230A">
        <w:t>,</w:t>
      </w:r>
      <w:r>
        <w:t xml:space="preserve"> debiendo bajar siempre del lado derecho, dejando el espacio de la izquierda libre para el desplazamiento del </w:t>
      </w:r>
      <w:del w:id="959" w:author="Usuario" w:date="2016-08-01T19:14:00Z">
        <w:r w:rsidDel="00A26EBA">
          <w:delText>p</w:delText>
        </w:r>
      </w:del>
      <w:ins w:id="960" w:author="Usuario" w:date="2016-08-01T19:14:00Z">
        <w:r w:rsidR="00A26EBA">
          <w:t>P</w:t>
        </w:r>
      </w:ins>
      <w:r>
        <w:t>ersonal de Auxilio, Cuerpo de Bomberos, etc. P</w:t>
      </w:r>
      <w:r w:rsidRPr="008C0D4E">
        <w:t>osteriormente el Responsable de Piso supervisar</w:t>
      </w:r>
      <w:ins w:id="961" w:author="Usuario" w:date="2016-08-01T19:14:00Z">
        <w:r w:rsidR="00A26EBA">
          <w:t>á</w:t>
        </w:r>
      </w:ins>
      <w:del w:id="962" w:author="Usuario" w:date="2016-08-01T19:14:00Z">
        <w:r w:rsidRPr="008C0D4E" w:rsidDel="00A26EBA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8° Piso Noble -  Sarmiento y Alem</w:t>
      </w:r>
    </w:p>
    <w:p w:rsidR="009C2429" w:rsidRPr="00A23D06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A23D06">
        <w:rPr>
          <w:b/>
          <w:color w:val="1F497D" w:themeColor="text2"/>
          <w:sz w:val="24"/>
          <w:szCs w:val="24"/>
        </w:rPr>
        <w:t>Oficinas 801, 812, 813, 815, 816, 818, 818A, 819, 819A, 820, 820A,  T843, T847, T850,  T852, T853, T854.</w:t>
      </w:r>
    </w:p>
    <w:p w:rsidR="009C2429" w:rsidRDefault="005800B0" w:rsidP="005800B0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963" w:author="Usuario" w:date="2016-08-01T19:14:00Z">
        <w:r w:rsidR="00A26EBA">
          <w:t>á</w:t>
        </w:r>
      </w:ins>
      <w:del w:id="964" w:author="Usuario" w:date="2016-08-01T19:14:00Z">
        <w:r w:rsidDel="00A26EBA">
          <w:delText>a</w:delText>
        </w:r>
      </w:del>
      <w:r>
        <w:t xml:space="preserve">n las indicaciones del </w:t>
      </w:r>
      <w:ins w:id="965" w:author="Usuario" w:date="2016-08-01T19:14:00Z">
        <w:r w:rsidR="00A26EBA">
          <w:t>R</w:t>
        </w:r>
      </w:ins>
      <w:del w:id="966" w:author="Usuario" w:date="2016-08-01T19:14:00Z">
        <w:r w:rsidDel="00A26EBA">
          <w:delText>r</w:delText>
        </w:r>
      </w:del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11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967" w:author="Usuario" w:date="2016-08-01T19:14:00Z">
        <w:r w:rsidR="00A26EBA">
          <w:t>P</w:t>
        </w:r>
      </w:ins>
      <w:del w:id="968" w:author="Usuario" w:date="2016-08-01T19:14:00Z">
        <w:r w:rsidDel="00A26EBA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969" w:author="Usuario" w:date="2016-08-01T19:15:00Z">
        <w:r w:rsidR="00A26EBA">
          <w:t>á</w:t>
        </w:r>
      </w:ins>
      <w:del w:id="970" w:author="Usuario" w:date="2016-08-01T19:15:00Z">
        <w:r w:rsidRPr="008C0D4E" w:rsidDel="00A26EBA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Default="009C2429" w:rsidP="009C2429">
      <w:pPr>
        <w:spacing w:after="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8° Piso Noble -  Sarmiento y Bouchard</w:t>
      </w:r>
    </w:p>
    <w:p w:rsidR="009C2429" w:rsidRPr="003D3F9F" w:rsidRDefault="009C2429" w:rsidP="009C242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3D3F9F">
        <w:rPr>
          <w:b/>
          <w:color w:val="1F497D" w:themeColor="text2"/>
          <w:sz w:val="24"/>
          <w:szCs w:val="24"/>
        </w:rPr>
        <w:t>807, 808, 808A, 809, 809A, 810,  810A, 811A, 814A,  814B,  814C, 814D,  817, 817A, T838, T839, T840, T842, T855.</w:t>
      </w:r>
    </w:p>
    <w:p w:rsidR="009C2429" w:rsidRDefault="005800B0" w:rsidP="005800B0">
      <w:pPr>
        <w:jc w:val="both"/>
        <w:rPr>
          <w:b/>
          <w:color w:val="1F497D" w:themeColor="text2"/>
          <w:sz w:val="28"/>
          <w:szCs w:val="28"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</w:t>
      </w:r>
      <w:r>
        <w:lastRenderedPageBreak/>
        <w:t>asignada. Allí esperar</w:t>
      </w:r>
      <w:del w:id="971" w:author="Usuario" w:date="2016-08-01T19:15:00Z">
        <w:r w:rsidDel="00A26EBA">
          <w:delText>a</w:delText>
        </w:r>
      </w:del>
      <w:ins w:id="972" w:author="Usuario" w:date="2016-08-01T19:15:00Z">
        <w:r w:rsidR="00A26EBA">
          <w:t>á</w:t>
        </w:r>
      </w:ins>
      <w:r>
        <w:t xml:space="preserve">n las indicaciones del </w:t>
      </w:r>
      <w:del w:id="973" w:author="Usuario" w:date="2016-08-01T19:15:00Z">
        <w:r w:rsidDel="00A26EBA">
          <w:delText>r</w:delText>
        </w:r>
      </w:del>
      <w:ins w:id="974" w:author="Usuario" w:date="2016-08-01T19:15:00Z">
        <w:r w:rsidR="00A26EBA">
          <w:t>R</w:t>
        </w:r>
      </w:ins>
      <w:r>
        <w:t xml:space="preserve">esponsable de Piso de Seguridad Privada. Una vez confirmada la evacuación, se procederá a dirigir a las personas hacia  la </w:t>
      </w:r>
      <w:r>
        <w:rPr>
          <w:b/>
        </w:rPr>
        <w:t>Escalera de Emergencia</w:t>
      </w:r>
      <w:r w:rsidRPr="00984783">
        <w:rPr>
          <w:b/>
        </w:rPr>
        <w:t xml:space="preserve"> N°</w:t>
      </w:r>
      <w:r w:rsidRPr="0052230A">
        <w:rPr>
          <w:b/>
        </w:rPr>
        <w:t xml:space="preserve"> </w:t>
      </w:r>
      <w:r>
        <w:rPr>
          <w:b/>
        </w:rPr>
        <w:t>12</w:t>
      </w:r>
      <w:r w:rsidRPr="0052230A">
        <w:t>,</w:t>
      </w:r>
      <w:r>
        <w:t xml:space="preserve"> debiendo bajar siempre del lado derecho, dejando el espacio de la izquierda libre para el desplazamiento del </w:t>
      </w:r>
      <w:ins w:id="975" w:author="Usuario" w:date="2016-08-01T19:15:00Z">
        <w:r w:rsidR="00A26EBA">
          <w:t>P</w:t>
        </w:r>
      </w:ins>
      <w:del w:id="976" w:author="Usuario" w:date="2016-08-01T19:15:00Z">
        <w:r w:rsidDel="00A26EBA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ins w:id="977" w:author="Usuario" w:date="2016-08-01T19:15:00Z">
        <w:r w:rsidR="00A26EBA">
          <w:t>á</w:t>
        </w:r>
      </w:ins>
      <w:del w:id="978" w:author="Usuario" w:date="2016-08-01T19:15:00Z">
        <w:r w:rsidRPr="008C0D4E" w:rsidDel="00A26EBA">
          <w:delText>a</w:delText>
        </w:r>
      </w:del>
      <w:r w:rsidRPr="008C0D4E">
        <w:t xml:space="preserve"> la evacuación vertical, asegurándose que todas las personas  del sector hayan salido de sus puestos y baños.</w:t>
      </w:r>
    </w:p>
    <w:p w:rsidR="009C2429" w:rsidRPr="00B56F87" w:rsidRDefault="005800B0" w:rsidP="005800B0">
      <w:pPr>
        <w:spacing w:after="0"/>
        <w:jc w:val="both"/>
        <w:rPr>
          <w:b/>
          <w:color w:val="1F497D" w:themeColor="text2"/>
          <w:sz w:val="28"/>
          <w:szCs w:val="28"/>
          <w:lang w:val="en-US"/>
        </w:rPr>
      </w:pPr>
      <w:r>
        <w:rPr>
          <w:b/>
          <w:color w:val="1F497D" w:themeColor="text2"/>
          <w:sz w:val="28"/>
          <w:szCs w:val="28"/>
          <w:lang w:val="en-US"/>
        </w:rPr>
        <w:t>9° Piso - Restaurant</w:t>
      </w:r>
    </w:p>
    <w:p w:rsidR="009C2429" w:rsidRPr="00A23D06" w:rsidRDefault="009C2429" w:rsidP="00E34594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  <w:lang w:val="en-US"/>
        </w:rPr>
      </w:pPr>
      <w:r w:rsidRPr="00A23D06">
        <w:rPr>
          <w:b/>
          <w:color w:val="1F497D" w:themeColor="text2"/>
          <w:sz w:val="24"/>
          <w:szCs w:val="24"/>
          <w:lang w:val="en-US"/>
        </w:rPr>
        <w:t>T907, T908, T909, T910, T911, T912, T913, T914, T915, T916, T917, T918, T919, T920</w:t>
      </w:r>
      <w:r w:rsidR="005800B0" w:rsidRPr="00A23D06">
        <w:rPr>
          <w:b/>
          <w:color w:val="1F497D" w:themeColor="text2"/>
          <w:sz w:val="24"/>
          <w:szCs w:val="24"/>
          <w:lang w:val="en-US"/>
        </w:rPr>
        <w:t>.</w:t>
      </w:r>
    </w:p>
    <w:p w:rsidR="003D3F9F" w:rsidRPr="009A3CBE" w:rsidRDefault="003D3F9F" w:rsidP="003D3F9F">
      <w:pPr>
        <w:jc w:val="both"/>
        <w:rPr>
          <w:b/>
        </w:rPr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979" w:author="Usuario" w:date="2016-08-01T19:15:00Z">
        <w:r w:rsidR="00A26EBA">
          <w:t>á</w:t>
        </w:r>
      </w:ins>
      <w:del w:id="980" w:author="Usuario" w:date="2016-08-01T19:15:00Z">
        <w:r w:rsidDel="00A26EBA">
          <w:delText>a</w:delText>
        </w:r>
      </w:del>
      <w:r>
        <w:t xml:space="preserve">n las indicaciones del </w:t>
      </w:r>
      <w:del w:id="981" w:author="Usuario" w:date="2016-08-01T19:15:00Z">
        <w:r w:rsidDel="00A26EBA">
          <w:delText>r</w:delText>
        </w:r>
      </w:del>
      <w:ins w:id="982" w:author="Usuario" w:date="2016-08-01T19:15:00Z">
        <w:r w:rsidR="00A26EBA">
          <w:t>R</w:t>
        </w:r>
      </w:ins>
      <w:r>
        <w:t xml:space="preserve">esponsable de Piso de Seguridad Privada. Una vez confirmada la evacuación, se procederá a dirigir a las personas hacia  la </w:t>
      </w:r>
      <w:r>
        <w:rPr>
          <w:b/>
        </w:rPr>
        <w:t xml:space="preserve">Escalera </w:t>
      </w:r>
      <w:r w:rsidRPr="00984783">
        <w:rPr>
          <w:b/>
        </w:rPr>
        <w:t>N°</w:t>
      </w:r>
      <w:r w:rsidRPr="0052230A">
        <w:rPr>
          <w:b/>
        </w:rPr>
        <w:t xml:space="preserve"> </w:t>
      </w:r>
      <w:r>
        <w:rPr>
          <w:b/>
        </w:rPr>
        <w:t>22</w:t>
      </w:r>
      <w:r w:rsidRPr="0052230A">
        <w:t>,</w:t>
      </w:r>
      <w:r>
        <w:t xml:space="preserve"> </w:t>
      </w:r>
      <w:r w:rsidR="009A3CBE">
        <w:t xml:space="preserve">debiendo bajar por ella hasta el Piso 8 y, a continuación siguiendo la ruta de evacuación,  se dirigirán hacia </w:t>
      </w:r>
      <w:r w:rsidR="009A3CBE" w:rsidRPr="009A3CBE">
        <w:t>la</w:t>
      </w:r>
      <w:r w:rsidR="009A3CBE" w:rsidRPr="009A3CBE">
        <w:rPr>
          <w:b/>
        </w:rPr>
        <w:t xml:space="preserve"> Escalera de Emergencia N° </w:t>
      </w:r>
      <w:r w:rsidR="009A3CBE">
        <w:rPr>
          <w:b/>
        </w:rPr>
        <w:t>5,</w:t>
      </w:r>
      <w:r w:rsidR="009A3CBE" w:rsidRPr="009A3CBE">
        <w:t xml:space="preserve"> correspondiendo</w:t>
      </w:r>
      <w:r w:rsidR="009A3CBE">
        <w:rPr>
          <w:b/>
        </w:rPr>
        <w:t xml:space="preserve"> </w:t>
      </w:r>
      <w:r>
        <w:t xml:space="preserve">bajar siempre del lado derecho, dejando el espacio de la izquierda libre para el desplazamiento del </w:t>
      </w:r>
      <w:ins w:id="983" w:author="Usuario" w:date="2016-08-01T19:16:00Z">
        <w:r w:rsidR="00A26EBA">
          <w:t>P</w:t>
        </w:r>
      </w:ins>
      <w:del w:id="984" w:author="Usuario" w:date="2016-08-01T19:16:00Z">
        <w:r w:rsidDel="00A26EBA">
          <w:delText>p</w:delText>
        </w:r>
      </w:del>
      <w:r>
        <w:t>ersonal de Auxilio, Cuerpo de Bomberos, etc. P</w:t>
      </w:r>
      <w:r w:rsidRPr="008C0D4E">
        <w:t>osteriormente el Responsable de Piso supervisar</w:t>
      </w:r>
      <w:del w:id="985" w:author="Usuario" w:date="2016-08-01T19:16:00Z">
        <w:r w:rsidRPr="008C0D4E" w:rsidDel="00A26EBA">
          <w:delText>a</w:delText>
        </w:r>
      </w:del>
      <w:ins w:id="986" w:author="Usuario" w:date="2016-08-01T19:16:00Z">
        <w:r w:rsidR="00A26EBA">
          <w:t>á</w:t>
        </w:r>
      </w:ins>
      <w:r w:rsidRPr="008C0D4E">
        <w:t xml:space="preserve"> la evacuación vertical, asegurándose que todas las personas  del sector hayan salido de sus puestos y baños.</w:t>
      </w:r>
    </w:p>
    <w:p w:rsidR="000B3A91" w:rsidRPr="00A23D06" w:rsidRDefault="00D0488C" w:rsidP="000B3A91">
      <w:pPr>
        <w:pStyle w:val="Prrafodelista"/>
        <w:numPr>
          <w:ilvl w:val="0"/>
          <w:numId w:val="1"/>
        </w:numPr>
        <w:spacing w:after="0"/>
        <w:jc w:val="both"/>
        <w:rPr>
          <w:b/>
          <w:color w:val="1F497D" w:themeColor="text2"/>
          <w:sz w:val="24"/>
          <w:szCs w:val="24"/>
          <w:lang w:val="en-US"/>
        </w:rPr>
      </w:pPr>
      <w:r w:rsidRPr="00A23D06">
        <w:rPr>
          <w:b/>
          <w:color w:val="1F497D" w:themeColor="text2"/>
          <w:sz w:val="24"/>
          <w:szCs w:val="24"/>
          <w:lang w:val="en-US"/>
        </w:rPr>
        <w:t>T906, T921, T922</w:t>
      </w:r>
    </w:p>
    <w:p w:rsidR="009A3CBE" w:rsidRDefault="00D0488C" w:rsidP="000B3A91">
      <w:pPr>
        <w:spacing w:after="0"/>
        <w:jc w:val="both"/>
      </w:pPr>
      <w:r w:rsidRPr="008C0D4E">
        <w:t>En caso de ser necesaria l</w:t>
      </w:r>
      <w:r>
        <w:t>a  evacuación del edificio, el R</w:t>
      </w:r>
      <w:r w:rsidRPr="008C0D4E">
        <w:t xml:space="preserve">esponsable de </w:t>
      </w:r>
      <w:r>
        <w:t xml:space="preserve">Piso </w:t>
      </w:r>
      <w:r w:rsidRPr="008C0D4E">
        <w:t>debe</w:t>
      </w:r>
      <w:r>
        <w:t xml:space="preserve">rá informar al Responsable de Sector que debe </w:t>
      </w:r>
      <w:r w:rsidRPr="008C0D4E">
        <w:t>conducir</w:t>
      </w:r>
      <w:r>
        <w:t xml:space="preserve"> al grupo de personas a su cargo</w:t>
      </w:r>
      <w:r w:rsidRPr="008C0D4E">
        <w:t xml:space="preserve"> </w:t>
      </w:r>
      <w:r>
        <w:t xml:space="preserve">de manera ordenada, formando una fila, </w:t>
      </w:r>
      <w:r w:rsidRPr="008C0D4E">
        <w:t>hacia</w:t>
      </w:r>
      <w:r>
        <w:t xml:space="preserve"> el punto de reunión establecido. Es decir, frente a escalera de emergencia asignada. Allí esperar</w:t>
      </w:r>
      <w:ins w:id="987" w:author="Usuario" w:date="2016-08-01T19:16:00Z">
        <w:r w:rsidR="00A26EBA">
          <w:t>á</w:t>
        </w:r>
      </w:ins>
      <w:del w:id="988" w:author="Usuario" w:date="2016-08-01T19:16:00Z">
        <w:r w:rsidDel="00A26EBA">
          <w:delText>a</w:delText>
        </w:r>
      </w:del>
      <w:r>
        <w:t xml:space="preserve">n las indicaciones del </w:t>
      </w:r>
      <w:del w:id="989" w:author="Usuario" w:date="2016-08-01T19:16:00Z">
        <w:r w:rsidDel="00A26EBA">
          <w:delText>r</w:delText>
        </w:r>
      </w:del>
      <w:ins w:id="990" w:author="Usuario" w:date="2016-08-01T19:16:00Z">
        <w:r w:rsidR="00A26EBA">
          <w:t>R</w:t>
        </w:r>
      </w:ins>
      <w:r>
        <w:t xml:space="preserve">esponsable de Piso de Seguridad Privada. Una vez confirmada la evacuación, se procederá a </w:t>
      </w:r>
      <w:r w:rsidR="00EA0071">
        <w:t xml:space="preserve">guiar </w:t>
      </w:r>
      <w:r w:rsidR="009A3CBE">
        <w:t xml:space="preserve">a las personas hacia </w:t>
      </w:r>
      <w:r>
        <w:t xml:space="preserve">la </w:t>
      </w:r>
      <w:r w:rsidRPr="00F25E24">
        <w:rPr>
          <w:b/>
          <w:rPrChange w:id="991" w:author="Usuario" w:date="2016-08-01T19:17:00Z">
            <w:rPr/>
          </w:rPrChange>
        </w:rPr>
        <w:t>Escalera N° 23</w:t>
      </w:r>
      <w:r w:rsidR="00EA0071">
        <w:t xml:space="preserve">, debiendo </w:t>
      </w:r>
    </w:p>
    <w:p w:rsidR="00D0488C" w:rsidRDefault="00EA0071" w:rsidP="00D0488C">
      <w:pPr>
        <w:jc w:val="both"/>
      </w:pPr>
      <w:r>
        <w:t>bajar</w:t>
      </w:r>
      <w:r w:rsidR="009A3CBE">
        <w:t xml:space="preserve"> por ella</w:t>
      </w:r>
      <w:r>
        <w:t xml:space="preserve"> hasta</w:t>
      </w:r>
      <w:r w:rsidR="00E34594">
        <w:t xml:space="preserve"> </w:t>
      </w:r>
      <w:r>
        <w:t xml:space="preserve">el Piso 8 y, a continuación siguiendo la ruta de evacuación,  </w:t>
      </w:r>
      <w:r w:rsidR="009A3CBE">
        <w:t xml:space="preserve">se dirigirán hacia </w:t>
      </w:r>
      <w:r w:rsidR="009A3CBE" w:rsidRPr="009A3CBE">
        <w:t>la</w:t>
      </w:r>
      <w:r w:rsidR="009A3CBE" w:rsidRPr="009A3CBE">
        <w:rPr>
          <w:b/>
        </w:rPr>
        <w:t xml:space="preserve"> Escalera de Emergencia N° </w:t>
      </w:r>
      <w:r w:rsidR="009A3CBE">
        <w:rPr>
          <w:b/>
        </w:rPr>
        <w:t xml:space="preserve">6, </w:t>
      </w:r>
      <w:r w:rsidR="009A3CBE" w:rsidRPr="009A3CBE">
        <w:t>correspondiendo</w:t>
      </w:r>
      <w:r w:rsidR="00D0488C">
        <w:t xml:space="preserve"> bajar siempre del lado derecho, dejando el espacio de la izquierda libre para el desplazamiento del </w:t>
      </w:r>
      <w:ins w:id="992" w:author="Usuario" w:date="2016-08-01T19:16:00Z">
        <w:r w:rsidR="00A26EBA">
          <w:t>P</w:t>
        </w:r>
      </w:ins>
      <w:del w:id="993" w:author="Usuario" w:date="2016-08-01T19:16:00Z">
        <w:r w:rsidR="00D0488C" w:rsidDel="00A26EBA">
          <w:delText>p</w:delText>
        </w:r>
      </w:del>
      <w:r w:rsidR="00D0488C">
        <w:t>ersonal de Auxilio, Cuerpo de Bomberos, etc. P</w:t>
      </w:r>
      <w:r w:rsidR="00D0488C" w:rsidRPr="008C0D4E">
        <w:t>osteriormente el Responsable de Piso supervisar</w:t>
      </w:r>
      <w:del w:id="994" w:author="Usuario" w:date="2016-08-01T19:16:00Z">
        <w:r w:rsidR="00D0488C" w:rsidRPr="008C0D4E" w:rsidDel="00A26EBA">
          <w:delText>a</w:delText>
        </w:r>
      </w:del>
      <w:ins w:id="995" w:author="Usuario" w:date="2016-08-01T19:16:00Z">
        <w:r w:rsidR="00A26EBA">
          <w:t>á</w:t>
        </w:r>
      </w:ins>
      <w:r w:rsidR="00D0488C" w:rsidRPr="008C0D4E">
        <w:t xml:space="preserve"> la evacuación vertical, asegurándose que todas las personas  del sector hayan salido de sus puestos y baños.</w:t>
      </w:r>
    </w:p>
    <w:p w:rsidR="00D0488C" w:rsidRDefault="00D0488C" w:rsidP="003D3F9F">
      <w:pPr>
        <w:jc w:val="both"/>
        <w:rPr>
          <w:b/>
          <w:color w:val="1F497D" w:themeColor="text2"/>
          <w:sz w:val="28"/>
          <w:szCs w:val="28"/>
        </w:rPr>
      </w:pPr>
    </w:p>
    <w:sectPr w:rsidR="00D04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01962"/>
    <w:multiLevelType w:val="hybridMultilevel"/>
    <w:tmpl w:val="32345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D15E3"/>
    <w:multiLevelType w:val="hybridMultilevel"/>
    <w:tmpl w:val="BA8E82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7C"/>
    <w:rsid w:val="00016115"/>
    <w:rsid w:val="000822B2"/>
    <w:rsid w:val="000B3A91"/>
    <w:rsid w:val="000E374F"/>
    <w:rsid w:val="00131A5B"/>
    <w:rsid w:val="00181614"/>
    <w:rsid w:val="001B7A72"/>
    <w:rsid w:val="00223A81"/>
    <w:rsid w:val="00270A6C"/>
    <w:rsid w:val="00275441"/>
    <w:rsid w:val="002B60C9"/>
    <w:rsid w:val="00337E52"/>
    <w:rsid w:val="00342DDF"/>
    <w:rsid w:val="00361949"/>
    <w:rsid w:val="00397263"/>
    <w:rsid w:val="003D3F9F"/>
    <w:rsid w:val="003E25B9"/>
    <w:rsid w:val="004F7E79"/>
    <w:rsid w:val="00522EA3"/>
    <w:rsid w:val="00571F64"/>
    <w:rsid w:val="005800B0"/>
    <w:rsid w:val="006100F3"/>
    <w:rsid w:val="006403EF"/>
    <w:rsid w:val="006949CE"/>
    <w:rsid w:val="006C4AC8"/>
    <w:rsid w:val="006F52CE"/>
    <w:rsid w:val="0071123A"/>
    <w:rsid w:val="00712E8C"/>
    <w:rsid w:val="00720889"/>
    <w:rsid w:val="007D5944"/>
    <w:rsid w:val="008364D2"/>
    <w:rsid w:val="008523AE"/>
    <w:rsid w:val="00886444"/>
    <w:rsid w:val="008A5CB1"/>
    <w:rsid w:val="009102A6"/>
    <w:rsid w:val="009632EE"/>
    <w:rsid w:val="009A3CBE"/>
    <w:rsid w:val="009C2429"/>
    <w:rsid w:val="00A23D06"/>
    <w:rsid w:val="00A26EBA"/>
    <w:rsid w:val="00A33F5F"/>
    <w:rsid w:val="00A50B4B"/>
    <w:rsid w:val="00A852E6"/>
    <w:rsid w:val="00AF2FD5"/>
    <w:rsid w:val="00B63240"/>
    <w:rsid w:val="00B74448"/>
    <w:rsid w:val="00B915EC"/>
    <w:rsid w:val="00B9260F"/>
    <w:rsid w:val="00BD501D"/>
    <w:rsid w:val="00C515C0"/>
    <w:rsid w:val="00C526A3"/>
    <w:rsid w:val="00CD3690"/>
    <w:rsid w:val="00D0488C"/>
    <w:rsid w:val="00D55F2B"/>
    <w:rsid w:val="00DE089D"/>
    <w:rsid w:val="00DE3F69"/>
    <w:rsid w:val="00DF5956"/>
    <w:rsid w:val="00E33F92"/>
    <w:rsid w:val="00E34594"/>
    <w:rsid w:val="00E67267"/>
    <w:rsid w:val="00E7057C"/>
    <w:rsid w:val="00E75546"/>
    <w:rsid w:val="00E84CF9"/>
    <w:rsid w:val="00EA0071"/>
    <w:rsid w:val="00F21537"/>
    <w:rsid w:val="00F25E24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2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4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2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4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DA589-877C-4306-8AEB-16E01519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11685</Words>
  <Characters>64270</Characters>
  <Application>Microsoft Office Word</Application>
  <DocSecurity>0</DocSecurity>
  <Lines>535</Lines>
  <Paragraphs>151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2</cp:revision>
  <cp:lastPrinted>2016-07-27T16:03:00Z</cp:lastPrinted>
  <dcterms:created xsi:type="dcterms:W3CDTF">2016-08-02T19:16:00Z</dcterms:created>
  <dcterms:modified xsi:type="dcterms:W3CDTF">2016-08-02T19:16:00Z</dcterms:modified>
</cp:coreProperties>
</file>