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A7" w:rsidRDefault="00C31321" w:rsidP="0073448C">
      <w:pPr>
        <w:ind w:firstLine="708"/>
        <w:rPr>
          <w:b/>
        </w:rPr>
      </w:pPr>
      <w:r>
        <w:rPr>
          <w:b/>
        </w:rPr>
        <w:t xml:space="preserve">                               </w:t>
      </w: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DD0247">
      <w:pPr>
        <w:ind w:left="2832"/>
        <w:rPr>
          <w:rFonts w:ascii="Montserrat" w:eastAsia="Montserrat" w:hAnsi="Montserrat" w:cs="Montserrat"/>
          <w:b/>
          <w:sz w:val="40"/>
          <w:szCs w:val="40"/>
        </w:rPr>
      </w:pPr>
    </w:p>
    <w:p w:rsidR="00486E46" w:rsidRDefault="00486E46" w:rsidP="009170BB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COORDINACION TECNICA OPERATIVA</w:t>
      </w:r>
    </w:p>
    <w:p w:rsidR="00DD0247" w:rsidRPr="00486E46" w:rsidRDefault="009755D5" w:rsidP="009170BB">
      <w:pPr>
        <w:ind w:left="2832"/>
        <w:jc w:val="right"/>
        <w:rPr>
          <w:i/>
        </w:rPr>
      </w:pPr>
      <w:r>
        <w:rPr>
          <w:rFonts w:ascii="Montserrat" w:eastAsia="Montserrat" w:hAnsi="Montserrat" w:cs="Montserrat"/>
          <w:b/>
          <w:sz w:val="40"/>
          <w:szCs w:val="40"/>
        </w:rPr>
        <w:t xml:space="preserve">Sistema de Gestión de Calidad </w:t>
      </w:r>
      <w:r w:rsidR="00CA5CC2">
        <w:rPr>
          <w:rFonts w:ascii="Montserrat" w:eastAsia="Montserrat" w:hAnsi="Montserrat" w:cs="Montserrat"/>
          <w:b/>
          <w:sz w:val="40"/>
          <w:szCs w:val="40"/>
        </w:rPr>
        <w:t>y Manual Operativo</w:t>
      </w:r>
    </w:p>
    <w:p w:rsidR="00DD0247" w:rsidRDefault="00DD0247" w:rsidP="009170BB">
      <w:pPr>
        <w:ind w:left="2832"/>
        <w:jc w:val="right"/>
      </w:pPr>
    </w:p>
    <w:p w:rsidR="00EC4B23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>Espacios Físicos / Mantenimiento / Higiene y</w:t>
      </w:r>
      <w:r w:rsidR="008C3338">
        <w:rPr>
          <w:i/>
        </w:rPr>
        <w:t xml:space="preserve"> Seguridad Laboral / Seguridad </w:t>
      </w:r>
      <w:r w:rsidRPr="00CA5CC2">
        <w:rPr>
          <w:i/>
        </w:rPr>
        <w:t>/</w:t>
      </w:r>
      <w:r w:rsidR="00C536FB">
        <w:rPr>
          <w:i/>
        </w:rPr>
        <w:t xml:space="preserve"> Mesa de Ayuda</w:t>
      </w:r>
    </w:p>
    <w:p w:rsidR="00DD0247" w:rsidRPr="00CA5CC2" w:rsidRDefault="00CA5CC2" w:rsidP="009170BB">
      <w:pPr>
        <w:ind w:left="2832"/>
        <w:jc w:val="right"/>
        <w:rPr>
          <w:i/>
        </w:rPr>
      </w:pPr>
      <w:r w:rsidRPr="00CA5CC2">
        <w:rPr>
          <w:i/>
        </w:rPr>
        <w:t xml:space="preserve"> Servicios Generales / Coordinación General</w:t>
      </w:r>
      <w:r w:rsidR="008C3338">
        <w:rPr>
          <w:i/>
        </w:rPr>
        <w:t xml:space="preserve"> / Control</w:t>
      </w:r>
      <w:r w:rsidR="00C536FB">
        <w:rPr>
          <w:i/>
        </w:rPr>
        <w:t xml:space="preserve"> &amp; Planificación / Administración / Operativa &amp; Logística</w:t>
      </w: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8C3338" w:rsidRDefault="008C3338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CA5CC2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>Procedimientos</w:t>
      </w:r>
    </w:p>
    <w:p w:rsidR="00DD0247" w:rsidRDefault="00CA5CC2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Instructivos </w:t>
      </w:r>
    </w:p>
    <w:p w:rsidR="00DD0247" w:rsidRDefault="00DD0247" w:rsidP="00DD0247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  <w:r>
        <w:rPr>
          <w:rFonts w:ascii="Gotham Light" w:eastAsia="Gotham Light" w:hAnsi="Gotham Light" w:cs="Gotham Light"/>
          <w:sz w:val="24"/>
          <w:szCs w:val="24"/>
        </w:rPr>
        <w:t xml:space="preserve">Anexos </w:t>
      </w:r>
    </w:p>
    <w:p w:rsidR="00A26DC9" w:rsidRDefault="00B02C64" w:rsidP="00B02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</w:r>
      <w:r w:rsidR="00A26DC9">
        <w:t>María Fernanda Sanz</w:t>
      </w:r>
      <w:r w:rsidR="00EC4B23">
        <w:t xml:space="preserve"> / Control &amp; Planificación</w:t>
      </w:r>
      <w:r>
        <w:tab/>
      </w:r>
      <w:r>
        <w:tab/>
      </w:r>
      <w:r>
        <w:tab/>
        <w:t>Aprobado por:</w:t>
      </w:r>
      <w:r w:rsidR="00A26DC9">
        <w:t xml:space="preserve"> Alberto Martínez</w:t>
      </w:r>
      <w:r w:rsidR="00EC4B23">
        <w:t xml:space="preserve"> / Coordinación C.T.O.</w:t>
      </w:r>
    </w:p>
    <w:p w:rsidR="004945A2" w:rsidRDefault="00DD0247" w:rsidP="00572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29A7">
        <w:t xml:space="preserve">Fecha de Revisión: </w:t>
      </w:r>
      <w:r w:rsidR="00B02C64"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43157786"/>
        <w:docPartObj>
          <w:docPartGallery w:val="Table of Contents"/>
          <w:docPartUnique/>
        </w:docPartObj>
      </w:sdtPr>
      <w:sdtContent>
        <w:p w:rsidR="004945A2" w:rsidRDefault="004945A2" w:rsidP="004945A2">
          <w:pPr>
            <w:pStyle w:val="TtulodeTDC"/>
          </w:pPr>
          <w:r>
            <w:rPr>
              <w:lang w:val="es-ES"/>
            </w:rPr>
            <w:t>Contenido</w:t>
          </w:r>
        </w:p>
        <w:p w:rsidR="00C536FB" w:rsidRDefault="004945A2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80447" w:history="1">
            <w:r w:rsidR="00C536FB" w:rsidRPr="00480557">
              <w:rPr>
                <w:rStyle w:val="Hipervnculo"/>
                <w:noProof/>
              </w:rPr>
              <w:t>ALCANCE: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REFERENCIAS NORMATIVAS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4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TÉRMINOS Y DEFINICIONES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_Toc451180449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0" w:history="1">
            <w:r w:rsidR="00C536FB" w:rsidRPr="00480557">
              <w:rPr>
                <w:rStyle w:val="Hipervnculo"/>
                <w:noProof/>
                <w:shd w:val="clear" w:color="auto" w:fill="EEEEEE"/>
              </w:rPr>
              <w:t xml:space="preserve">4. CONTEXTO DE LA ORGANIZACIÓN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1" w:history="1">
            <w:r w:rsidR="00C536FB" w:rsidRPr="00480557">
              <w:rPr>
                <w:rStyle w:val="Hipervnculo"/>
                <w:rFonts w:cs="Arial"/>
                <w:noProof/>
                <w:bdr w:val="none" w:sz="0" w:space="0" w:color="auto" w:frame="1"/>
                <w:shd w:val="clear" w:color="auto" w:fill="F0F0EC"/>
              </w:rPr>
              <w:t>El Sistema Federal de Medios y Contenidos Públicos</w:t>
            </w:r>
            <w:r w:rsidR="00C536FB" w:rsidRPr="00480557">
              <w:rPr>
                <w:rStyle w:val="Hipervnculo"/>
                <w:rFonts w:cs="Arial"/>
                <w:noProof/>
                <w:shd w:val="clear" w:color="auto" w:fill="F0F0EC"/>
              </w:rPr>
              <w:t> se creó en la órbita de la Jefatura de Gabinete de Ministros a partir del Decreto N° 12/15; y sus funciones se definieron mediante el Decreto N° 237/2015 siendo muy resumidamente, las siguientes: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2" w:history="1">
            <w:r w:rsidR="00C536FB" w:rsidRPr="00480557">
              <w:rPr>
                <w:rStyle w:val="Hipervnculo"/>
                <w:noProof/>
              </w:rPr>
              <w:t>4.1. ENTENDIENDO LA ORGANIZACIÓN Y SU CONTEXTO (pendiente de análisis)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3" w:history="1">
            <w:r w:rsidR="00C536FB" w:rsidRPr="00480557">
              <w:rPr>
                <w:rStyle w:val="Hipervnculo"/>
                <w:noProof/>
              </w:rPr>
              <w:t>4.2. COMPRENSIÓN DE LAS NECESIDADES Y EXPECTATIVAS DE LAS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4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4.3 ESTABLECIMIENTO DEL ALCANCE DEL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5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4.4 SISTEMA DE GESTIÓN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6" w:history="1">
            <w:r w:rsidR="00C536FB" w:rsidRPr="00480557">
              <w:rPr>
                <w:rStyle w:val="Hipervnculo"/>
                <w:noProof/>
              </w:rPr>
              <w:t>4.4.1 CTO ESTABLECE, IMPLEMENTA, MANTIENE Y MEJORA DE FORMA CONTINUA EL SISTEMA DE GESTIÓN DE LA CALIDAD,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 LIDERAZGO </w:t>
            </w:r>
            <w:r w:rsidR="00C536FB" w:rsidRPr="00480557">
              <w:rPr>
                <w:rStyle w:val="Hipervnculo"/>
                <w:noProof/>
                <w:highlight w:val="yellow"/>
                <w:shd w:val="clear" w:color="auto" w:fill="EEEEEE"/>
              </w:rPr>
              <w:t>(punto en desarrollo)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8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 ENTENDIENDO EL LIDERAZGO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5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5.1.1 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_Toc451180459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0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5.1.2 ENFOQUE AL CLIENTE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1" w:history="1">
            <w:r w:rsidR="00C536FB" w:rsidRPr="00480557">
              <w:rPr>
                <w:rStyle w:val="Hipervnculo"/>
                <w:noProof/>
              </w:rPr>
              <w:t>5.2. POLÍTICA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5.2.1 DESARROLLO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3" w:history="1">
            <w:r w:rsidR="00C536FB" w:rsidRPr="00480557">
              <w:rPr>
                <w:rStyle w:val="Hipervnculo"/>
                <w:rFonts w:eastAsia="Times New Roman" w:cs="Times New Roman"/>
                <w:noProof/>
                <w:lang w:val="es-ES" w:eastAsia="es-ES"/>
              </w:rPr>
              <w:t xml:space="preserve">La CTO a través de su Coordinador establece, define, implementa y mantiene la siguiente política de calidad, alineada con la Política del Sistema Federal de Medios y Contenidos Federales que es </w:t>
            </w:r>
            <w:r w:rsidR="00C536FB" w:rsidRPr="00480557">
              <w:rPr>
                <w:rStyle w:val="Hipervnculo"/>
                <w:rFonts w:cs="Arial"/>
                <w:i/>
                <w:noProof/>
              </w:rPr>
              <w:t>"construir medios públicos de calidad, modernos y muy federales" (Hernán Lombardi)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5.2.2 COMUNICACIÓN DE LA POLÍTICA DE LA CALIDAD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5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5.3 VER 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6" w:history="1">
            <w:r w:rsidR="00C536FB" w:rsidRPr="00480557">
              <w:rPr>
                <w:rStyle w:val="Hipervnculo"/>
                <w:noProof/>
              </w:rPr>
              <w:t>5.4 ROLES, RESPONSABILIDAD Y AUTORIDAD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7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 xml:space="preserve">POLÍTICA DE LA CALIDAD COORDINACIÓN TÉCNICA OPERATIVA  </w:t>
            </w:r>
            <w:r w:rsidR="00C536FB" w:rsidRPr="00480557">
              <w:rPr>
                <w:rStyle w:val="Hipervnculo"/>
                <w:rFonts w:eastAsia="Times New Roman"/>
                <w:noProof/>
                <w:highlight w:val="yellow"/>
                <w:lang w:val="es-ES" w:eastAsia="es-ES"/>
              </w:rPr>
              <w:t>(propuesta sin validar)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8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69" w:history="1">
            <w:r w:rsidR="00C536FB" w:rsidRPr="00480557">
              <w:rPr>
                <w:rStyle w:val="Hipervnculo"/>
                <w:noProof/>
                <w:shd w:val="clear" w:color="auto" w:fill="FFFFFF"/>
              </w:rPr>
              <w:t>6.1. ACCIONES PARA ABORDAR LOS RIESGOS Y LAS OPORTUNIDADES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_Toc451180469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0" w:history="1">
            <w:r w:rsidR="00C536FB" w:rsidRPr="00480557">
              <w:rPr>
                <w:rStyle w:val="Hipervnculo"/>
                <w:noProof/>
              </w:rPr>
              <w:t>6.2. OBJETIVOS DE CALIDAD Y PLANIFICACION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1" w:history="1">
            <w:r w:rsidR="00C536FB" w:rsidRPr="00480557">
              <w:rPr>
                <w:rStyle w:val="Hipervnculo"/>
                <w:noProof/>
              </w:rPr>
              <w:t>6.3. PLANIFICACION Y CONTROL DE CAMBIOS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19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2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 SOPORTE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3" w:history="1">
            <w:r w:rsidR="00C536FB" w:rsidRPr="00480557">
              <w:rPr>
                <w:rStyle w:val="Hipervnculo"/>
                <w:noProof/>
                <w:lang w:val="es-ES" w:eastAsia="es-ES"/>
              </w:rPr>
              <w:t>7.1. RECURSOS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3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4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7.1.1 Generalidades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5" w:history="1">
            <w:r w:rsidR="00C536FB" w:rsidRPr="00480557">
              <w:rPr>
                <w:rStyle w:val="Hipervnculo"/>
                <w:noProof/>
                <w:lang w:val="es-ES" w:eastAsia="es-ES"/>
              </w:rPr>
              <w:t>7.2. COMPETENCIAS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6" w:history="1">
            <w:r w:rsidR="00C536FB" w:rsidRPr="00480557">
              <w:rPr>
                <w:rStyle w:val="Hipervnculo"/>
                <w:noProof/>
                <w:lang w:val="es-ES" w:eastAsia="es-ES"/>
              </w:rPr>
              <w:t>7.3. CONCIENTIZACIÓN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7" w:history="1">
            <w:r w:rsidR="00C536FB" w:rsidRPr="00480557">
              <w:rPr>
                <w:rStyle w:val="Hipervnculo"/>
                <w:noProof/>
                <w:lang w:val="es-ES" w:eastAsia="es-ES"/>
              </w:rPr>
              <w:t>7.4. COMUNICACIÓN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8" w:history="1">
            <w:r w:rsidR="00C536FB" w:rsidRPr="00480557">
              <w:rPr>
                <w:rStyle w:val="Hipervnculo"/>
                <w:noProof/>
                <w:lang w:val="es-ES" w:eastAsia="es-ES"/>
              </w:rPr>
              <w:t>7.5. INFORMACIÓN DOCUMENTADA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20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79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8. OPERACIÓN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_Toc451180479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0" w:history="1">
            <w:r w:rsidR="00C536FB" w:rsidRPr="00480557">
              <w:rPr>
                <w:rStyle w:val="Hipervnculo"/>
                <w:noProof/>
                <w:lang w:val="es-ES" w:eastAsia="es-ES"/>
              </w:rPr>
              <w:t>8.1. PLANIFICACIÓN Y CONTROL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1" w:history="1">
            <w:r w:rsidR="00C536FB" w:rsidRPr="00480557">
              <w:rPr>
                <w:rStyle w:val="Hipervnculo"/>
                <w:noProof/>
                <w:lang w:val="es-ES" w:eastAsia="es-ES"/>
              </w:rPr>
              <w:t>8.2. INTERACCIÓN CON LOS REQUIRENTES Y OTRAS PARTES INTERESADAS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2" w:history="1">
            <w:r w:rsidR="00C536FB" w:rsidRPr="00480557">
              <w:rPr>
                <w:rStyle w:val="Hipervnculo"/>
                <w:noProof/>
                <w:lang w:val="es-ES" w:eastAsia="es-ES"/>
              </w:rPr>
              <w:t>8.3. PREPARACIÓN OPERACIONAL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3" w:history="1">
            <w:r w:rsidR="00C536FB" w:rsidRPr="00480557">
              <w:rPr>
                <w:rStyle w:val="Hipervnculo"/>
                <w:noProof/>
                <w:lang w:val="es-ES" w:eastAsia="es-ES"/>
              </w:rPr>
              <w:t>8.4. CONTROL DE PROCESOS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4" w:history="1">
            <w:r w:rsidR="00C536FB" w:rsidRPr="00480557">
              <w:rPr>
                <w:rStyle w:val="Hipervnculo"/>
                <w:noProof/>
                <w:lang w:val="es-ES" w:eastAsia="es-ES"/>
              </w:rPr>
              <w:t>8.5. DISEÑO Y DESARROLLO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5" w:history="1">
            <w:r w:rsidR="00C536FB" w:rsidRPr="00480557">
              <w:rPr>
                <w:rStyle w:val="Hipervnculo"/>
                <w:noProof/>
                <w:lang w:val="es-ES" w:eastAsia="es-ES"/>
              </w:rPr>
              <w:t>8.6. EJECUCIÓN / IMPLEMENTACIÓN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21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6" w:history="1">
            <w:r w:rsidR="00C536FB" w:rsidRPr="00480557">
              <w:rPr>
                <w:rStyle w:val="Hipervnculo"/>
                <w:rFonts w:eastAsia="Times New Roman"/>
                <w:noProof/>
                <w:lang w:val="es-ES" w:eastAsia="es-ES"/>
              </w:rPr>
              <w:t>9. EVALUACIÓN DEL DESEMPEÑO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7" w:history="1">
            <w:r w:rsidR="00C536FB" w:rsidRPr="00480557">
              <w:rPr>
                <w:rStyle w:val="Hipervnculo"/>
                <w:noProof/>
                <w:lang w:val="es-ES" w:eastAsia="es-ES"/>
              </w:rPr>
              <w:t>9.1 SEGUIMIENTO, CONTROL, ANÁLISIS Y EVALUACIÓN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_Toc451180487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22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8" w:history="1">
            <w:r w:rsidR="00C536FB" w:rsidRPr="00480557">
              <w:rPr>
                <w:rStyle w:val="Hipervnculo"/>
                <w:noProof/>
              </w:rPr>
              <w:t>PROCEDIMIENTO GENERAL DE SATISFACCION DE USUARIOS/REQUIRENTES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_Toc451180488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23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89" w:history="1">
            <w:r w:rsidR="00C536FB" w:rsidRPr="00480557">
              <w:rPr>
                <w:rStyle w:val="Hipervnculo"/>
                <w:noProof/>
              </w:rPr>
              <w:t>PROCEDIMIENTO GENERAL DE EVALUACION DE PROVEEDORES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_Toc451180489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24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0" w:history="1">
            <w:r w:rsidR="00C536FB" w:rsidRPr="00480557">
              <w:rPr>
                <w:rStyle w:val="Hipervnculo"/>
                <w:noProof/>
                <w:lang w:val="es-ES" w:eastAsia="es-ES"/>
              </w:rPr>
              <w:t>9.2. AUDITORÍAS INTERNAS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_Toc451180490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25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1" w:history="1">
            <w:r w:rsidR="00C536FB" w:rsidRPr="00480557">
              <w:rPr>
                <w:rStyle w:val="Hipervnculo"/>
                <w:noProof/>
                <w:lang w:val="es-ES" w:eastAsia="es-ES"/>
              </w:rPr>
              <w:t>9.3. REVISIÓN POR LA DIRECCIÓN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_Toc451180491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26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2" w:history="1">
            <w:r w:rsidR="00C536FB" w:rsidRPr="00480557">
              <w:rPr>
                <w:rStyle w:val="Hipervnculo"/>
                <w:noProof/>
                <w:lang w:val="es-ES" w:eastAsia="es-ES"/>
              </w:rPr>
              <w:t>10. MEJORA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_Toc451180492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2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3" w:history="1">
            <w:r w:rsidR="00C536FB" w:rsidRPr="00480557">
              <w:rPr>
                <w:rStyle w:val="Hipervnculo"/>
                <w:noProof/>
                <w:lang w:val="es-ES" w:eastAsia="es-ES"/>
              </w:rPr>
              <w:t>10.1. NO CONFORMIDADES Y ACCIONES CORRECTIVAS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_Toc451180493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27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4" w:history="1">
            <w:r w:rsidR="00C536FB" w:rsidRPr="00480557">
              <w:rPr>
                <w:rStyle w:val="Hipervnculo"/>
                <w:noProof/>
              </w:rPr>
              <w:t>PROCEDIMIENTOS INTERNOS,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_Toc451180494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5" w:history="1">
            <w:r w:rsidR="00C536FB" w:rsidRPr="00480557">
              <w:rPr>
                <w:rStyle w:val="Hipervnculo"/>
                <w:noProof/>
              </w:rPr>
              <w:t>INSTRUCCIONES DE TRABAJO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_Toc451180495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C536FB" w:rsidRDefault="00E82F44">
          <w:pPr>
            <w:pStyle w:val="TDC1"/>
            <w:tabs>
              <w:tab w:val="right" w:leader="dot" w:pos="12996"/>
            </w:tabs>
            <w:rPr>
              <w:noProof/>
              <w:lang w:val="es-ES" w:eastAsia="es-ES"/>
            </w:rPr>
          </w:pPr>
          <w:hyperlink w:anchor="_Toc451180496" w:history="1">
            <w:r w:rsidR="00C536FB" w:rsidRPr="00480557">
              <w:rPr>
                <w:rStyle w:val="Hipervnculo"/>
                <w:noProof/>
              </w:rPr>
              <w:t>Y ANEXOS</w:t>
            </w:r>
            <w:r w:rsidR="00C536FB">
              <w:rPr>
                <w:noProof/>
                <w:webHidden/>
              </w:rPr>
              <w:tab/>
            </w:r>
            <w:r w:rsidR="00C536FB">
              <w:rPr>
                <w:noProof/>
                <w:webHidden/>
              </w:rPr>
              <w:fldChar w:fldCharType="begin"/>
            </w:r>
            <w:r w:rsidR="00C536FB">
              <w:rPr>
                <w:noProof/>
                <w:webHidden/>
              </w:rPr>
              <w:instrText xml:space="preserve"> PAGEREF _Toc451180496 \h </w:instrText>
            </w:r>
            <w:r w:rsidR="00C536FB">
              <w:rPr>
                <w:noProof/>
                <w:webHidden/>
              </w:rPr>
            </w:r>
            <w:r w:rsidR="00C536FB">
              <w:rPr>
                <w:noProof/>
                <w:webHidden/>
              </w:rPr>
              <w:fldChar w:fldCharType="separate"/>
            </w:r>
            <w:r w:rsidR="00E80480">
              <w:rPr>
                <w:noProof/>
                <w:webHidden/>
              </w:rPr>
              <w:t>28</w:t>
            </w:r>
            <w:r w:rsidR="00C536FB">
              <w:rPr>
                <w:noProof/>
                <w:webHidden/>
              </w:rPr>
              <w:fldChar w:fldCharType="end"/>
            </w:r>
          </w:hyperlink>
        </w:p>
        <w:p w:rsidR="004945A2" w:rsidRDefault="004945A2">
          <w:r>
            <w:rPr>
              <w:b/>
              <w:bCs/>
              <w:lang w:val="es-ES"/>
            </w:rPr>
            <w:fldChar w:fldCharType="end"/>
          </w:r>
        </w:p>
      </w:sdtContent>
    </w:sdt>
    <w:p w:rsidR="00B02C64" w:rsidRDefault="00B02C64">
      <w:pPr>
        <w:rPr>
          <w:b/>
        </w:rPr>
      </w:pPr>
    </w:p>
    <w:p w:rsidR="00CA5CC2" w:rsidRDefault="00CA5CC2" w:rsidP="00CA5CC2">
      <w:pPr>
        <w:pStyle w:val="Ttulo1"/>
      </w:pPr>
    </w:p>
    <w:p w:rsidR="00CA5CC2" w:rsidRPr="00716D5B" w:rsidRDefault="009170BB" w:rsidP="00E213E3">
      <w:pPr>
        <w:jc w:val="both"/>
        <w:rPr>
          <w:rFonts w:cstheme="minorHAnsi"/>
        </w:rPr>
      </w:pPr>
      <w:r>
        <w:br w:type="page"/>
      </w:r>
      <w:bookmarkStart w:id="0" w:name="_Toc451180447"/>
      <w:r w:rsidR="0070769E" w:rsidRPr="00523231">
        <w:rPr>
          <w:rStyle w:val="Ttulo1Car"/>
        </w:rPr>
        <w:lastRenderedPageBreak/>
        <w:t>ALCANCE:</w:t>
      </w:r>
      <w:bookmarkEnd w:id="0"/>
      <w:r w:rsidR="00523231">
        <w:rPr>
          <w:rFonts w:cstheme="minorHAnsi"/>
          <w:sz w:val="24"/>
          <w:szCs w:val="24"/>
        </w:rPr>
        <w:t xml:space="preserve"> </w:t>
      </w:r>
      <w:r w:rsidR="00CA5CC2" w:rsidRPr="00716D5B">
        <w:rPr>
          <w:rFonts w:cstheme="minorHAnsi"/>
        </w:rPr>
        <w:t>La Unidad de Coordinación Técnica Operativa tiene a su cargo la supervisión y coordinación de todas las acciones que se relacionan con los servicios generales, vigilancia, seguridad, mantenimiento de bienes e instalaciones entre otras. La misma actúa bajo la órbita de la Dirección Nacional de Expresiones Federales</w:t>
      </w:r>
      <w:r w:rsidR="00F4150C" w:rsidRPr="00716D5B">
        <w:rPr>
          <w:rFonts w:cstheme="minorHAnsi"/>
        </w:rPr>
        <w:t>,</w:t>
      </w:r>
      <w:r w:rsidR="00CA5CC2" w:rsidRPr="00716D5B">
        <w:rPr>
          <w:rFonts w:cstheme="minorHAnsi"/>
        </w:rPr>
        <w:t xml:space="preserve"> del Sistema Federal de Medios y Contenidos Públicos.</w:t>
      </w:r>
    </w:p>
    <w:p w:rsidR="00E45936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P</w:t>
      </w:r>
      <w:r w:rsidR="00CA5CC2" w:rsidRPr="00716D5B">
        <w:rPr>
          <w:rFonts w:cstheme="minorHAnsi"/>
        </w:rPr>
        <w:t>lanifica, dirige y ejecuta los programas de mantenimiento y de prestación de servicios, abarcando tanto las acciones de carácter preventivo</w:t>
      </w:r>
      <w:r w:rsidR="00E45936" w:rsidRPr="00716D5B">
        <w:rPr>
          <w:rFonts w:cstheme="minorHAnsi"/>
        </w:rPr>
        <w:t xml:space="preserve"> como las de carácter</w:t>
      </w:r>
      <w:r w:rsidR="00CA5CC2" w:rsidRPr="00716D5B">
        <w:rPr>
          <w:rFonts w:cstheme="minorHAnsi"/>
        </w:rPr>
        <w:t xml:space="preserve"> correctivo, normativo, conductivo y modificativo</w:t>
      </w:r>
      <w:r w:rsidR="00E45936" w:rsidRPr="00716D5B">
        <w:rPr>
          <w:rFonts w:cstheme="minorHAnsi"/>
        </w:rPr>
        <w:t xml:space="preserve">. </w:t>
      </w:r>
    </w:p>
    <w:p w:rsidR="00523231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</w:t>
      </w:r>
      <w:r w:rsidR="00CA5CC2" w:rsidRPr="00716D5B">
        <w:rPr>
          <w:rFonts w:cstheme="minorHAnsi"/>
        </w:rPr>
        <w:t>ontrol</w:t>
      </w:r>
      <w:r w:rsidRPr="00716D5B">
        <w:rPr>
          <w:rFonts w:cstheme="minorHAnsi"/>
        </w:rPr>
        <w:t>a</w:t>
      </w:r>
      <w:r w:rsidR="00CA5CC2" w:rsidRPr="00716D5B">
        <w:rPr>
          <w:rFonts w:cstheme="minorHAnsi"/>
        </w:rPr>
        <w:t xml:space="preserve"> y</w:t>
      </w:r>
      <w:r w:rsidRPr="00716D5B">
        <w:rPr>
          <w:rFonts w:cstheme="minorHAnsi"/>
        </w:rPr>
        <w:t xml:space="preserve"> realiza</w:t>
      </w:r>
      <w:r w:rsidR="00CA5CC2" w:rsidRPr="00716D5B">
        <w:rPr>
          <w:rFonts w:cstheme="minorHAnsi"/>
        </w:rPr>
        <w:t xml:space="preserve"> </w:t>
      </w:r>
      <w:r w:rsidRPr="00716D5B">
        <w:rPr>
          <w:rFonts w:cstheme="minorHAnsi"/>
        </w:rPr>
        <w:t xml:space="preserve">el </w:t>
      </w:r>
      <w:r w:rsidR="00CA5CC2" w:rsidRPr="00716D5B">
        <w:rPr>
          <w:rFonts w:cstheme="minorHAnsi"/>
        </w:rPr>
        <w:t>seguimiento</w:t>
      </w:r>
      <w:r w:rsidRPr="00716D5B">
        <w:rPr>
          <w:rFonts w:cstheme="minorHAnsi"/>
        </w:rPr>
        <w:t xml:space="preserve"> del personal propio a cargo</w:t>
      </w:r>
      <w:r w:rsidR="00F4150C" w:rsidRPr="00716D5B">
        <w:rPr>
          <w:rFonts w:cstheme="minorHAnsi"/>
        </w:rPr>
        <w:t>,</w:t>
      </w:r>
      <w:r w:rsidRPr="00716D5B">
        <w:rPr>
          <w:rFonts w:cstheme="minorHAnsi"/>
        </w:rPr>
        <w:t xml:space="preserve"> así como también del personal correspondiente a empresas contr</w:t>
      </w:r>
      <w:r w:rsidR="00F4150C" w:rsidRPr="00716D5B">
        <w:rPr>
          <w:rFonts w:cstheme="minorHAnsi"/>
        </w:rPr>
        <w:t>atistas de servicios o terceros</w:t>
      </w:r>
      <w:r w:rsidRPr="00716D5B">
        <w:rPr>
          <w:rFonts w:cstheme="minorHAnsi"/>
        </w:rPr>
        <w:t xml:space="preserve"> y cuyo ámbito de actividad o prestación sea el de s</w:t>
      </w:r>
      <w:r w:rsidR="00CA5CC2" w:rsidRPr="00716D5B">
        <w:rPr>
          <w:rFonts w:cstheme="minorHAnsi"/>
        </w:rPr>
        <w:t>u competencia</w:t>
      </w:r>
      <w:r w:rsidR="00F4150C" w:rsidRPr="00716D5B">
        <w:rPr>
          <w:rFonts w:cstheme="minorHAnsi"/>
        </w:rPr>
        <w:t xml:space="preserve"> en el Edificio del Centro Cultural.</w:t>
      </w:r>
      <w:r w:rsidR="00CA5CC2" w:rsidRPr="00716D5B">
        <w:rPr>
          <w:rFonts w:cstheme="minorHAnsi"/>
        </w:rPr>
        <w:cr/>
      </w:r>
    </w:p>
    <w:p w:rsidR="00F4150C" w:rsidRPr="00716D5B" w:rsidRDefault="00E45936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Asume el compromiso por la mejora continua </w:t>
      </w:r>
      <w:r w:rsidR="00F4150C" w:rsidRPr="00716D5B">
        <w:rPr>
          <w:rFonts w:cstheme="minorHAnsi"/>
        </w:rPr>
        <w:t xml:space="preserve">de sus </w:t>
      </w:r>
      <w:r w:rsidRPr="00716D5B">
        <w:rPr>
          <w:rFonts w:cstheme="minorHAnsi"/>
        </w:rPr>
        <w:t>procesos y los define integrados entre sí, para conformar un “sistema de calidad integral”  basado en conceptos</w:t>
      </w:r>
      <w:r w:rsidR="00F4150C" w:rsidRPr="00716D5B">
        <w:rPr>
          <w:rFonts w:cstheme="minorHAnsi"/>
        </w:rPr>
        <w:t xml:space="preserve"> de</w:t>
      </w:r>
      <w:r w:rsidR="009170BB" w:rsidRPr="00716D5B">
        <w:rPr>
          <w:rFonts w:cstheme="minorHAnsi"/>
        </w:rPr>
        <w:t xml:space="preserve"> las normas ISO9001</w:t>
      </w:r>
      <w:r w:rsidR="0054628C" w:rsidRPr="00716D5B">
        <w:rPr>
          <w:rFonts w:cstheme="minorHAnsi"/>
        </w:rPr>
        <w:t xml:space="preserve"> en un todo de acuerdo con la </w:t>
      </w:r>
      <w:r w:rsidR="00EF7A5A" w:rsidRPr="00716D5B">
        <w:rPr>
          <w:rFonts w:cstheme="minorHAnsi"/>
        </w:rPr>
        <w:t>Política</w:t>
      </w:r>
      <w:r w:rsidR="0054628C" w:rsidRPr="00716D5B">
        <w:rPr>
          <w:rFonts w:cstheme="minorHAnsi"/>
        </w:rPr>
        <w:t xml:space="preserve"> de Calidad del Sistema Federal de Medio y Contenidos </w:t>
      </w:r>
      <w:r w:rsidR="00EF7A5A" w:rsidRPr="00716D5B">
        <w:rPr>
          <w:rFonts w:cstheme="minorHAnsi"/>
        </w:rPr>
        <w:t>Públicos</w:t>
      </w:r>
      <w:r w:rsidR="00F4150C" w:rsidRPr="00716D5B">
        <w:rPr>
          <w:rFonts w:cstheme="minorHAnsi"/>
        </w:rPr>
        <w:t>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>Con ese propósito, define e implementa el siguiente documento con carácter de “</w:t>
      </w:r>
      <w:r w:rsidRPr="00716D5B">
        <w:rPr>
          <w:rFonts w:cstheme="minorHAnsi"/>
          <w:b/>
        </w:rPr>
        <w:t>Manual Operativo</w:t>
      </w:r>
      <w:r w:rsidRPr="00716D5B">
        <w:rPr>
          <w:rFonts w:cstheme="minorHAnsi"/>
        </w:rPr>
        <w:t>” de uso interno, obligatorio en el ámbito de la CTO para su personal a cargo, sus procesos directos y sus proveedores contratados para la prestación de los servicios bajo su área de injerencia.</w:t>
      </w:r>
    </w:p>
    <w:p w:rsidR="00F4150C" w:rsidRPr="00716D5B" w:rsidRDefault="00F4150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Asimismo, define también los siguientes Procedimientos Generales de aplicación transversal </w:t>
      </w:r>
      <w:r w:rsidR="009170BB" w:rsidRPr="00716D5B">
        <w:rPr>
          <w:rFonts w:cstheme="minorHAnsi"/>
        </w:rPr>
        <w:t>en</w:t>
      </w:r>
      <w:r w:rsidRPr="00716D5B">
        <w:rPr>
          <w:rFonts w:cstheme="minorHAnsi"/>
        </w:rPr>
        <w:t xml:space="preserve"> todas sus Áreas: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Tratamiento de No Conformidades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Satisfacción de Usuarios/Requirentes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Evaluación de Proveedores</w:t>
      </w:r>
    </w:p>
    <w:p w:rsidR="00F4150C" w:rsidRPr="00716D5B" w:rsidRDefault="00F4150C" w:rsidP="00E213E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 w:rsidRPr="00716D5B">
        <w:rPr>
          <w:rFonts w:cstheme="minorHAnsi"/>
        </w:rPr>
        <w:t>Revisión por la Dirección</w:t>
      </w:r>
    </w:p>
    <w:p w:rsid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1" w:name="_Toc451180448"/>
      <w:r w:rsidRPr="0070769E">
        <w:rPr>
          <w:rFonts w:eastAsia="Times New Roman"/>
          <w:lang w:val="es-ES" w:eastAsia="es-ES"/>
        </w:rPr>
        <w:lastRenderedPageBreak/>
        <w:t xml:space="preserve">REFERENCIAS NORMATIVAS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 xml:space="preserve">en </w:t>
      </w:r>
      <w:r w:rsidR="003B1806">
        <w:rPr>
          <w:sz w:val="24"/>
          <w:szCs w:val="24"/>
          <w:highlight w:val="yellow"/>
          <w:shd w:val="clear" w:color="auto" w:fill="EEEEEE"/>
        </w:rPr>
        <w:t>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1"/>
    </w:p>
    <w:p w:rsidR="00523231" w:rsidRPr="00523231" w:rsidRDefault="0070769E" w:rsidP="00E213E3">
      <w:pPr>
        <w:pStyle w:val="Ttulo1"/>
        <w:jc w:val="both"/>
        <w:rPr>
          <w:rFonts w:eastAsia="Times New Roman"/>
          <w:lang w:val="es-ES" w:eastAsia="es-ES"/>
        </w:rPr>
      </w:pPr>
      <w:bookmarkStart w:id="2" w:name="_Toc451180449"/>
      <w:r w:rsidRPr="00523231">
        <w:rPr>
          <w:rFonts w:eastAsia="Times New Roman"/>
          <w:lang w:val="es-ES" w:eastAsia="es-ES"/>
        </w:rPr>
        <w:t>TÉRMINOS Y DEFINICIONES</w:t>
      </w:r>
      <w:r>
        <w:rPr>
          <w:rFonts w:eastAsia="Times New Roman"/>
          <w:lang w:val="es-ES" w:eastAsia="es-ES"/>
        </w:rPr>
        <w:t xml:space="preserve"> 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(</w:t>
      </w:r>
      <w:r w:rsidR="003B1806">
        <w:rPr>
          <w:sz w:val="24"/>
          <w:szCs w:val="24"/>
          <w:highlight w:val="yellow"/>
          <w:shd w:val="clear" w:color="auto" w:fill="EEEEEE"/>
        </w:rPr>
        <w:t>punto pendiente de análisis</w:t>
      </w:r>
      <w:r w:rsidR="003B1806" w:rsidRPr="00EF7A5A">
        <w:rPr>
          <w:sz w:val="24"/>
          <w:szCs w:val="24"/>
          <w:highlight w:val="yellow"/>
          <w:shd w:val="clear" w:color="auto" w:fill="EEEEEE"/>
        </w:rPr>
        <w:t>)</w:t>
      </w:r>
      <w:bookmarkEnd w:id="2"/>
    </w:p>
    <w:p w:rsidR="003B1806" w:rsidRDefault="003B1806" w:rsidP="00E213E3">
      <w:pPr>
        <w:pStyle w:val="Ttulo1"/>
        <w:spacing w:before="0"/>
        <w:jc w:val="both"/>
        <w:rPr>
          <w:sz w:val="24"/>
          <w:szCs w:val="24"/>
          <w:shd w:val="clear" w:color="auto" w:fill="EEEEEE"/>
        </w:rPr>
      </w:pPr>
    </w:p>
    <w:p w:rsidR="00C600CD" w:rsidRDefault="00C600CD" w:rsidP="00E213E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shd w:val="clear" w:color="auto" w:fill="EEEEEE"/>
        </w:rPr>
      </w:pPr>
      <w:r>
        <w:rPr>
          <w:sz w:val="24"/>
          <w:szCs w:val="24"/>
          <w:shd w:val="clear" w:color="auto" w:fill="EEEEEE"/>
        </w:rPr>
        <w:br w:type="page"/>
      </w:r>
    </w:p>
    <w:p w:rsidR="0089432F" w:rsidRPr="00BE4979" w:rsidRDefault="0089432F" w:rsidP="00E213E3">
      <w:pPr>
        <w:pStyle w:val="Ttulo1"/>
        <w:spacing w:before="0"/>
        <w:jc w:val="both"/>
        <w:rPr>
          <w:sz w:val="24"/>
          <w:szCs w:val="24"/>
        </w:rPr>
      </w:pPr>
      <w:bookmarkStart w:id="3" w:name="_Toc451180450"/>
      <w:r w:rsidRPr="00BE4979">
        <w:rPr>
          <w:sz w:val="24"/>
          <w:szCs w:val="24"/>
          <w:shd w:val="clear" w:color="auto" w:fill="EEEEEE"/>
        </w:rPr>
        <w:lastRenderedPageBreak/>
        <w:t>4. CONTEXTO DE LA ORGANIZACIÓN</w:t>
      </w:r>
      <w:r w:rsidR="00EF7A5A">
        <w:rPr>
          <w:sz w:val="24"/>
          <w:szCs w:val="24"/>
          <w:shd w:val="clear" w:color="auto" w:fill="EEEEEE"/>
        </w:rPr>
        <w:t xml:space="preserve">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(</w:t>
      </w:r>
      <w:r w:rsidR="00EF7A5A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EF7A5A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3"/>
    </w:p>
    <w:p w:rsidR="00D536F5" w:rsidRDefault="00D536F5" w:rsidP="00E213E3">
      <w:pPr>
        <w:pStyle w:val="Ttulo2"/>
        <w:spacing w:before="0"/>
        <w:jc w:val="both"/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</w:pPr>
    </w:p>
    <w:p w:rsidR="00D536F5" w:rsidRDefault="00F9195E" w:rsidP="00E213E3">
      <w:pPr>
        <w:pStyle w:val="Ttulo2"/>
        <w:spacing w:before="0"/>
        <w:jc w:val="both"/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</w:pPr>
      <w:bookmarkStart w:id="4" w:name="_Toc451180451"/>
      <w:r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 xml:space="preserve">El </w:t>
      </w:r>
      <w:r w:rsidR="00A26DC9" w:rsidRPr="00F9195E">
        <w:rPr>
          <w:rStyle w:val="Textoennegrita"/>
          <w:rFonts w:asciiTheme="minorHAnsi" w:hAnsiTheme="minorHAnsi" w:cs="Arial"/>
          <w:color w:val="auto"/>
          <w:sz w:val="22"/>
          <w:szCs w:val="22"/>
          <w:bdr w:val="none" w:sz="0" w:space="0" w:color="auto" w:frame="1"/>
          <w:shd w:val="clear" w:color="auto" w:fill="F0F0EC"/>
        </w:rPr>
        <w:t>Sistema Federal de Medios y Contenidos Públicos</w:t>
      </w:r>
      <w:r w:rsidR="00A26DC9" w:rsidRPr="00F9195E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0F0EC"/>
        </w:rPr>
        <w:t> </w:t>
      </w:r>
      <w:r w:rsidRPr="00F9195E">
        <w:rPr>
          <w:rStyle w:val="apple-converted-space"/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se creó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en la órbita de la Jefatura de Gabinete de Ministros a partir del Decreto N° 12/15</w:t>
      </w:r>
      <w:r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; y sus funciones se definieron mediante el </w:t>
      </w:r>
      <w:r w:rsidR="00A26DC9"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Decreto N° 237/2015</w:t>
      </w:r>
      <w:r w:rsidRPr="00F9195E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>siendo muy resumidamente, las siguientes:</w:t>
      </w:r>
      <w:bookmarkEnd w:id="4"/>
      <w:r w:rsidR="00D536F5">
        <w:rPr>
          <w:rFonts w:asciiTheme="minorHAnsi" w:hAnsiTheme="minorHAnsi" w:cs="Arial"/>
          <w:b w:val="0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F9195E" w:rsidP="00E213E3">
      <w:pPr>
        <w:pStyle w:val="Ttulo2"/>
        <w:spacing w:before="0"/>
        <w:jc w:val="both"/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</w:pPr>
      <w:r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  <w:r w:rsidR="00A26DC9" w:rsidRPr="00F9195E">
        <w:rPr>
          <w:rFonts w:asciiTheme="minorHAnsi" w:hAnsiTheme="minorHAnsi" w:cs="Arial"/>
          <w:color w:val="auto"/>
          <w:sz w:val="22"/>
          <w:szCs w:val="22"/>
          <w:shd w:val="clear" w:color="auto" w:fill="F0F0EC"/>
        </w:rPr>
        <w:t xml:space="preserve"> 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asistir al jefe de Gabinete de Ministros en todo lo inherente a las expresiones tecnológicas, artísticas, educativas, culturales, informativas y formativas, y aquellas vinculadas a la divulgación del conocimiento que el Estado propicie difundir a través de medios audiovisuales, redes digitales, parques temáticos u otros.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interven</w:t>
      </w:r>
      <w:r w:rsidR="00D536F5">
        <w:rPr>
          <w:rFonts w:cs="Arial"/>
          <w:shd w:val="clear" w:color="auto" w:fill="F0F0EC"/>
        </w:rPr>
        <w:t>ir</w:t>
      </w:r>
      <w:r w:rsidRPr="00F9195E">
        <w:rPr>
          <w:rFonts w:cs="Arial"/>
          <w:shd w:val="clear" w:color="auto" w:fill="F0F0EC"/>
        </w:rPr>
        <w:t xml:space="preserve"> en la administración y el funcionamiento de Radio y Televisión Argentina Sociedad del Estado (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RTA SE)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Fonts w:cs="Arial"/>
          <w:shd w:val="clear" w:color="auto" w:fill="F0F0EC"/>
        </w:rPr>
        <w:t>integrada por LS82 Canal 7</w:t>
      </w:r>
      <w:r w:rsidRPr="00F9195E">
        <w:rPr>
          <w:rFonts w:cs="Arial"/>
          <w:b/>
          <w:shd w:val="clear" w:color="auto" w:fill="F0F0EC"/>
        </w:rPr>
        <w:t>,</w:t>
      </w:r>
      <w:r w:rsidRPr="00F9195E">
        <w:rPr>
          <w:rStyle w:val="apple-converted-space"/>
          <w:rFonts w:cs="Arial"/>
          <w:b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LRA Radio Naciona</w:t>
      </w:r>
      <w:r w:rsidRPr="00F9195E">
        <w:rPr>
          <w:rFonts w:cs="Arial"/>
          <w:b/>
          <w:shd w:val="clear" w:color="auto" w:fill="F0F0EC"/>
        </w:rPr>
        <w:t>l</w:t>
      </w:r>
      <w:r w:rsidRPr="00F9195E">
        <w:rPr>
          <w:rFonts w:cs="Arial"/>
          <w:shd w:val="clear" w:color="auto" w:fill="F0F0EC"/>
        </w:rPr>
        <w:t>, y Radiodifusión Argentina al Exterior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(RAE</w:t>
      </w:r>
      <w:r w:rsidRPr="00F9195E">
        <w:rPr>
          <w:rFonts w:cs="Arial"/>
          <w:shd w:val="clear" w:color="auto" w:fill="F0F0EC"/>
        </w:rPr>
        <w:t>).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</w:t>
      </w:r>
      <w:r w:rsidR="00D536F5">
        <w:rPr>
          <w:rFonts w:cs="Arial"/>
          <w:shd w:val="clear" w:color="auto" w:fill="F0F0EC"/>
        </w:rPr>
        <w:t xml:space="preserve">tendrá injerencia </w:t>
      </w:r>
      <w:r w:rsidRPr="00F9195E">
        <w:rPr>
          <w:rFonts w:cs="Arial"/>
          <w:shd w:val="clear" w:color="auto" w:fill="F0F0EC"/>
        </w:rPr>
        <w:t>en la administración y el funcionamiento de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="00D536F5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TELAM Sociedad del Estado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b/>
          <w:shd w:val="clear" w:color="auto" w:fill="F0F0EC"/>
        </w:rPr>
      </w:pPr>
      <w:r w:rsidRPr="00F9195E">
        <w:rPr>
          <w:rFonts w:cs="Arial"/>
          <w:shd w:val="clear" w:color="auto" w:fill="F0F0EC"/>
        </w:rPr>
        <w:t>- coordinará con el Mini</w:t>
      </w:r>
      <w:r w:rsidR="00D536F5">
        <w:rPr>
          <w:rFonts w:cs="Arial"/>
          <w:shd w:val="clear" w:color="auto" w:fill="F0F0EC"/>
        </w:rPr>
        <w:t xml:space="preserve">sterio de Educación y Deportes </w:t>
      </w:r>
      <w:r w:rsidRPr="00F9195E">
        <w:rPr>
          <w:rFonts w:cs="Arial"/>
          <w:shd w:val="clear" w:color="auto" w:fill="F0F0EC"/>
        </w:rPr>
        <w:t>el contenido y funcionamiento de las señales</w:t>
      </w:r>
      <w:r w:rsidRPr="00F9195E">
        <w:rPr>
          <w:rStyle w:val="apple-converted-space"/>
          <w:rFonts w:cs="Arial"/>
          <w:shd w:val="clear" w:color="auto" w:fill="F0F0EC"/>
        </w:rPr>
        <w:t> </w:t>
      </w:r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Encuentro,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Paka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y </w:t>
      </w:r>
      <w:proofErr w:type="spellStart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>Depor</w:t>
      </w:r>
      <w:proofErr w:type="spellEnd"/>
      <w:r w:rsidRPr="00F9195E">
        <w:rPr>
          <w:rStyle w:val="Textoennegrita"/>
          <w:rFonts w:cs="Arial"/>
          <w:b w:val="0"/>
          <w:bdr w:val="none" w:sz="0" w:space="0" w:color="auto" w:frame="1"/>
          <w:shd w:val="clear" w:color="auto" w:fill="F0F0EC"/>
        </w:rPr>
        <w:t xml:space="preserve"> TV y del Polo de Producción Audiovisual</w:t>
      </w:r>
      <w:r w:rsidRPr="00F9195E">
        <w:rPr>
          <w:rFonts w:cs="Arial"/>
          <w:b/>
          <w:shd w:val="clear" w:color="auto" w:fill="F0F0EC"/>
        </w:rPr>
        <w:t>.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 xml:space="preserve">- entenderá “en la administración y operación del Parque Temático Interactivo del “Proyecto </w:t>
      </w:r>
      <w:proofErr w:type="spellStart"/>
      <w:r w:rsidRPr="00F9195E">
        <w:rPr>
          <w:rFonts w:cs="Arial"/>
          <w:shd w:val="clear" w:color="auto" w:fill="F0F0EC"/>
        </w:rPr>
        <w:t>Tecnópolis</w:t>
      </w:r>
      <w:proofErr w:type="spellEnd"/>
      <w:r w:rsidRPr="00F9195E">
        <w:rPr>
          <w:rFonts w:cs="Arial"/>
          <w:shd w:val="clear" w:color="auto" w:fill="F0F0EC"/>
        </w:rPr>
        <w:t xml:space="preserve"> del Bicentenario, Ciencia, Tecnología y Arte"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Participar en el Consejo Asesor del Sistema Argentino de Televisión Digital Terrestre</w:t>
      </w:r>
    </w:p>
    <w:p w:rsidR="00A26DC9" w:rsidRPr="00F9195E" w:rsidRDefault="00A26DC9" w:rsidP="00E213E3">
      <w:pPr>
        <w:jc w:val="both"/>
        <w:rPr>
          <w:rFonts w:cs="Arial"/>
          <w:shd w:val="clear" w:color="auto" w:fill="F0F0EC"/>
        </w:rPr>
      </w:pPr>
      <w:r w:rsidRPr="00F9195E">
        <w:rPr>
          <w:rFonts w:cs="Arial"/>
          <w:shd w:val="clear" w:color="auto" w:fill="F0F0EC"/>
        </w:rPr>
        <w:t>- entenderá en la administración, operación y desarrollo del Banco Audiovisual de Contenidos Universales Argentino (BACUA), sus señales, medios relacionales y conexos.</w:t>
      </w:r>
    </w:p>
    <w:p w:rsidR="00A26DC9" w:rsidRPr="00E9438C" w:rsidRDefault="00A26DC9" w:rsidP="00E213E3">
      <w:pPr>
        <w:jc w:val="both"/>
      </w:pPr>
      <w:r w:rsidRPr="00F9195E">
        <w:rPr>
          <w:rFonts w:cs="Arial"/>
          <w:shd w:val="clear" w:color="auto" w:fill="F0F0EC"/>
        </w:rPr>
        <w:t xml:space="preserve">- entenderá en la administración, operación y programación del Proyecto Centro Cultural Kirchner </w:t>
      </w:r>
      <w:r w:rsidR="00E9438C">
        <w:rPr>
          <w:rFonts w:cs="Arial"/>
          <w:shd w:val="clear" w:color="auto" w:fill="F0F0EC"/>
        </w:rPr>
        <w:t>(</w:t>
      </w:r>
      <w:r w:rsidRPr="00F9195E">
        <w:rPr>
          <w:rFonts w:cs="Arial"/>
          <w:shd w:val="clear" w:color="auto" w:fill="F0F0EC"/>
        </w:rPr>
        <w:t xml:space="preserve">y en la participación del Estado Nacional en la cadena de noticias regional </w:t>
      </w:r>
      <w:proofErr w:type="spellStart"/>
      <w:r w:rsidRPr="00F9195E">
        <w:rPr>
          <w:rFonts w:cs="Arial"/>
          <w:shd w:val="clear" w:color="auto" w:fill="F0F0EC"/>
        </w:rPr>
        <w:t>Telesur</w:t>
      </w:r>
      <w:proofErr w:type="spellEnd"/>
      <w:r w:rsidR="00E9438C">
        <w:rPr>
          <w:rFonts w:cs="Arial"/>
          <w:shd w:val="clear" w:color="auto" w:fill="F0F0EC"/>
        </w:rPr>
        <w:t xml:space="preserve">, de la que </w:t>
      </w:r>
      <w:r w:rsidR="00E9438C" w:rsidRPr="00E9438C">
        <w:rPr>
          <w:rFonts w:cs="Arial"/>
          <w:color w:val="000000"/>
        </w:rPr>
        <w:t xml:space="preserve">Argentina se desvinculara formalmente </w:t>
      </w:r>
      <w:r w:rsidR="00E9438C">
        <w:rPr>
          <w:rFonts w:cs="Arial"/>
          <w:color w:val="000000"/>
        </w:rPr>
        <w:t xml:space="preserve">en los próximos días </w:t>
      </w:r>
      <w:r w:rsidR="00E9438C" w:rsidRPr="00E9438C">
        <w:rPr>
          <w:rFonts w:cs="Arial"/>
          <w:color w:val="000000"/>
        </w:rPr>
        <w:t xml:space="preserve">(Pagina 12, 28/3/2016) </w:t>
      </w:r>
    </w:p>
    <w:p w:rsidR="00E9438C" w:rsidRDefault="00E9438C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89432F" w:rsidRPr="00BE4979" w:rsidRDefault="0089432F" w:rsidP="00E213E3">
      <w:pPr>
        <w:pStyle w:val="Ttulo2"/>
        <w:spacing w:before="0"/>
        <w:jc w:val="both"/>
        <w:rPr>
          <w:sz w:val="24"/>
          <w:szCs w:val="24"/>
        </w:rPr>
      </w:pPr>
      <w:bookmarkStart w:id="5" w:name="_Toc451180452"/>
      <w:r w:rsidRPr="00BE4979">
        <w:rPr>
          <w:sz w:val="24"/>
          <w:szCs w:val="24"/>
        </w:rPr>
        <w:lastRenderedPageBreak/>
        <w:t xml:space="preserve">4.1. </w:t>
      </w:r>
      <w:r w:rsidR="0070769E" w:rsidRPr="00BE4979">
        <w:rPr>
          <w:sz w:val="24"/>
          <w:szCs w:val="24"/>
        </w:rPr>
        <w:t>ENTENDIENDO LA ORGANIZACIÓN Y SU CONTEXTO</w:t>
      </w:r>
      <w:r w:rsidR="000A5C16">
        <w:rPr>
          <w:sz w:val="24"/>
          <w:szCs w:val="24"/>
        </w:rPr>
        <w:t xml:space="preserve"> (pendiente de análisis)</w:t>
      </w:r>
      <w:bookmarkEnd w:id="5"/>
    </w:p>
    <w:p w:rsidR="00B604CB" w:rsidRDefault="0089432F" w:rsidP="00E213E3">
      <w:pPr>
        <w:jc w:val="both"/>
        <w:rPr>
          <w:rFonts w:cs="Arial"/>
          <w:shd w:val="clear" w:color="auto" w:fill="FFFFFF"/>
        </w:rPr>
      </w:pPr>
      <w:r w:rsidRPr="00716D5B">
        <w:rPr>
          <w:rFonts w:cs="Arial"/>
          <w:shd w:val="clear" w:color="auto" w:fill="FFFFFF"/>
        </w:rPr>
        <w:t>El objetivo de introducir esta cláusula es conseguir una alineación entre la planificación estratégica y la planificación del</w:t>
      </w:r>
      <w:r w:rsidRPr="00716D5B">
        <w:rPr>
          <w:rStyle w:val="apple-converted-space"/>
          <w:rFonts w:cs="Arial"/>
          <w:shd w:val="clear" w:color="auto" w:fill="FFFFFF"/>
        </w:rPr>
        <w:t> </w:t>
      </w:r>
      <w:r w:rsidRPr="00716D5B">
        <w:rPr>
          <w:rStyle w:val="Textoennegrita"/>
          <w:rFonts w:cs="Arial"/>
          <w:shd w:val="clear" w:color="auto" w:fill="FFFFFF"/>
        </w:rPr>
        <w:t>Sistema de Gestión de la Calidad</w:t>
      </w:r>
      <w:r w:rsidRPr="00716D5B">
        <w:rPr>
          <w:rFonts w:cs="Arial"/>
          <w:shd w:val="clear" w:color="auto" w:fill="FFFFFF"/>
        </w:rPr>
        <w:t>.</w:t>
      </w:r>
      <w:r w:rsidR="00BE4979" w:rsidRPr="00716D5B">
        <w:rPr>
          <w:rFonts w:cs="Arial"/>
          <w:shd w:val="clear" w:color="auto" w:fill="FFFFFF"/>
        </w:rPr>
        <w:t xml:space="preserve"> </w:t>
      </w:r>
    </w:p>
    <w:p w:rsidR="0089432F" w:rsidRPr="00716D5B" w:rsidRDefault="0089432F" w:rsidP="00E213E3">
      <w:pPr>
        <w:pStyle w:val="Ttulo2"/>
        <w:spacing w:before="0"/>
        <w:jc w:val="both"/>
        <w:rPr>
          <w:sz w:val="22"/>
          <w:szCs w:val="22"/>
        </w:rPr>
      </w:pPr>
      <w:bookmarkStart w:id="6" w:name="_Toc451180453"/>
      <w:r w:rsidRPr="00716D5B">
        <w:rPr>
          <w:sz w:val="22"/>
          <w:szCs w:val="22"/>
        </w:rPr>
        <w:t xml:space="preserve">4.2. </w:t>
      </w:r>
      <w:r w:rsidR="0070769E" w:rsidRPr="00716D5B">
        <w:rPr>
          <w:sz w:val="22"/>
          <w:szCs w:val="22"/>
        </w:rPr>
        <w:t>COMPRENSIÓN DE LAS NECESIDADES Y EXPECTATIVAS DE LAS PARTES INTERESADAS</w:t>
      </w:r>
      <w:bookmarkEnd w:id="6"/>
    </w:p>
    <w:p w:rsidR="0050561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 xml:space="preserve">las necesidades y expectativas de los </w:t>
      </w:r>
      <w:r w:rsidRPr="00B604CB">
        <w:rPr>
          <w:rFonts w:cs="Arial"/>
          <w:shd w:val="clear" w:color="auto" w:fill="FFFFFF"/>
        </w:rPr>
        <w:t>“requirentes”</w:t>
      </w:r>
      <w:r w:rsidR="00781776" w:rsidRPr="00B604CB">
        <w:rPr>
          <w:rFonts w:cs="Arial"/>
          <w:shd w:val="clear" w:color="auto" w:fill="FFFFFF"/>
        </w:rPr>
        <w:t xml:space="preserve"> de los servicios bajo la órbita de la CTO,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>las correspondientes a</w:t>
      </w:r>
      <w:r w:rsidRPr="00B604CB">
        <w:rPr>
          <w:rFonts w:cs="Arial"/>
          <w:shd w:val="clear" w:color="auto" w:fill="FFFFFF"/>
        </w:rPr>
        <w:t xml:space="preserve">l Estado Nacional en su carácter de garante del bienestar del pueblo de la Nación y </w:t>
      </w:r>
      <w:r w:rsidR="00B604CB" w:rsidRPr="00B604CB">
        <w:rPr>
          <w:rFonts w:cs="Arial"/>
          <w:shd w:val="clear" w:color="auto" w:fill="FFFFFF"/>
        </w:rPr>
        <w:t xml:space="preserve">las de </w:t>
      </w:r>
      <w:r w:rsidRPr="00B604CB">
        <w:rPr>
          <w:rFonts w:cs="Arial"/>
          <w:shd w:val="clear" w:color="auto" w:fill="FFFFFF"/>
        </w:rPr>
        <w:t>sus funcionarios designados en su carácter de representantes, operadores y guardianes de dichos intereses.</w:t>
      </w:r>
    </w:p>
    <w:p w:rsidR="00781776" w:rsidRPr="00B604CB" w:rsidRDefault="0050561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 xml:space="preserve">Se definen y entienden </w:t>
      </w:r>
      <w:r w:rsidR="00781776" w:rsidRPr="00B604CB">
        <w:rPr>
          <w:rFonts w:cs="Arial"/>
          <w:shd w:val="clear" w:color="auto" w:fill="FFFFFF"/>
        </w:rPr>
        <w:t>las necesidades y expectativas de los</w:t>
      </w:r>
      <w:r w:rsidRPr="00B604CB">
        <w:rPr>
          <w:rFonts w:cs="Arial"/>
          <w:shd w:val="clear" w:color="auto" w:fill="FFFFFF"/>
        </w:rPr>
        <w:t xml:space="preserve"> “usuarios” de los servicios de supervisión bajo la órbita de la CTO, </w:t>
      </w:r>
      <w:r w:rsidR="00781776" w:rsidRPr="00B604CB">
        <w:rPr>
          <w:rFonts w:cs="Arial"/>
          <w:shd w:val="clear" w:color="auto" w:fill="FFFFFF"/>
        </w:rPr>
        <w:t xml:space="preserve">las correspondientes a las de los </w:t>
      </w:r>
      <w:r w:rsidRPr="00B604CB">
        <w:rPr>
          <w:rFonts w:cs="Arial"/>
          <w:shd w:val="clear" w:color="auto" w:fill="FFFFFF"/>
        </w:rPr>
        <w:t>agentes trabajadores y funcionarios, visitas y el Pueblo de la Nación Argentina en general</w:t>
      </w:r>
      <w:r w:rsidR="00781776" w:rsidRPr="00B604CB">
        <w:rPr>
          <w:rFonts w:cs="Arial"/>
          <w:shd w:val="clear" w:color="auto" w:fill="FFFFFF"/>
        </w:rPr>
        <w:t xml:space="preserve">. No solo en </w:t>
      </w:r>
      <w:r w:rsidRPr="00B604CB">
        <w:rPr>
          <w:rFonts w:cs="Arial"/>
          <w:shd w:val="clear" w:color="auto" w:fill="FFFFFF"/>
        </w:rPr>
        <w:t xml:space="preserve">cuanto acceden al edificio </w:t>
      </w:r>
      <w:r w:rsidR="00366897" w:rsidRPr="00B604CB">
        <w:rPr>
          <w:rFonts w:cs="Arial"/>
          <w:shd w:val="clear" w:color="auto" w:fill="FFFFFF"/>
        </w:rPr>
        <w:t xml:space="preserve">y utilizan y gozan de los servicios que el mismo provee, </w:t>
      </w:r>
      <w:r w:rsidR="00781776" w:rsidRPr="00B604CB">
        <w:rPr>
          <w:rFonts w:cs="Arial"/>
          <w:shd w:val="clear" w:color="auto" w:fill="FFFFFF"/>
        </w:rPr>
        <w:t xml:space="preserve">sino </w:t>
      </w:r>
      <w:r w:rsidR="00366897" w:rsidRPr="00B604CB">
        <w:rPr>
          <w:rFonts w:cs="Arial"/>
          <w:shd w:val="clear" w:color="auto" w:fill="FFFFFF"/>
        </w:rPr>
        <w:t xml:space="preserve">también </w:t>
      </w:r>
      <w:r w:rsidR="00781776" w:rsidRPr="00B604CB">
        <w:rPr>
          <w:rFonts w:cs="Arial"/>
          <w:shd w:val="clear" w:color="auto" w:fill="FFFFFF"/>
        </w:rPr>
        <w:t>en su condición de</w:t>
      </w:r>
      <w:r w:rsidRPr="00B604CB">
        <w:rPr>
          <w:rFonts w:cs="Arial"/>
          <w:shd w:val="clear" w:color="auto" w:fill="FFFFFF"/>
        </w:rPr>
        <w:t xml:space="preserve"> dueños</w:t>
      </w:r>
      <w:r w:rsidR="00781776" w:rsidRPr="00B604CB">
        <w:rPr>
          <w:rFonts w:cs="Arial"/>
          <w:shd w:val="clear" w:color="auto" w:fill="FFFFFF"/>
        </w:rPr>
        <w:t xml:space="preserve"> legítimos</w:t>
      </w:r>
      <w:r w:rsidRPr="00B604CB">
        <w:rPr>
          <w:rFonts w:cs="Arial"/>
          <w:shd w:val="clear" w:color="auto" w:fill="FFFFFF"/>
        </w:rPr>
        <w:t xml:space="preserve"> del </w:t>
      </w:r>
      <w:r w:rsidR="00781776" w:rsidRPr="00B604CB">
        <w:rPr>
          <w:rFonts w:cs="Arial"/>
          <w:shd w:val="clear" w:color="auto" w:fill="FFFFFF"/>
        </w:rPr>
        <w:t>edificio del CCK</w:t>
      </w:r>
      <w:r w:rsidRPr="00B604CB">
        <w:rPr>
          <w:rFonts w:cs="Arial"/>
          <w:shd w:val="clear" w:color="auto" w:fill="FFFFFF"/>
        </w:rPr>
        <w:t>.</w:t>
      </w:r>
      <w:r w:rsidR="00366897" w:rsidRPr="00B604CB">
        <w:rPr>
          <w:rFonts w:cs="Arial"/>
          <w:shd w:val="clear" w:color="auto" w:fill="FFFFFF"/>
        </w:rPr>
        <w:t xml:space="preserve"> Por lo mismo, l</w:t>
      </w:r>
      <w:r w:rsidRPr="00B604CB">
        <w:rPr>
          <w:rFonts w:cs="Arial"/>
          <w:shd w:val="clear" w:color="auto" w:fill="FFFFFF"/>
        </w:rPr>
        <w:t xml:space="preserve">a CTO velara para que los servicios prestados se ajusten a los estándares de </w:t>
      </w:r>
      <w:r w:rsidR="0089432F" w:rsidRPr="00B604CB">
        <w:rPr>
          <w:rFonts w:cs="Arial"/>
          <w:shd w:val="clear" w:color="auto" w:fill="FFFFFF"/>
        </w:rPr>
        <w:t>calidad</w:t>
      </w:r>
      <w:r w:rsidRPr="00B604CB">
        <w:rPr>
          <w:rFonts w:cs="Arial"/>
          <w:shd w:val="clear" w:color="auto" w:fill="FFFFFF"/>
        </w:rPr>
        <w:t xml:space="preserve"> previstos en los pliegos de contratación,</w:t>
      </w:r>
      <w:r w:rsidR="00781776" w:rsidRPr="00B604CB">
        <w:rPr>
          <w:rFonts w:cs="Arial"/>
          <w:shd w:val="clear" w:color="auto" w:fill="FFFFFF"/>
        </w:rPr>
        <w:t xml:space="preserve"> a</w:t>
      </w:r>
      <w:r w:rsidRPr="00B604CB">
        <w:rPr>
          <w:rFonts w:cs="Arial"/>
          <w:shd w:val="clear" w:color="auto" w:fill="FFFFFF"/>
        </w:rPr>
        <w:t xml:space="preserve"> </w:t>
      </w:r>
      <w:r w:rsidR="00781776" w:rsidRPr="00B604CB">
        <w:rPr>
          <w:rFonts w:cs="Arial"/>
          <w:shd w:val="clear" w:color="auto" w:fill="FFFFFF"/>
        </w:rPr>
        <w:t xml:space="preserve">la actualización de las necesidades según situación de revisión periódica y a las expectativas de calidad y satisfacción de </w:t>
      </w:r>
      <w:r w:rsidRPr="00B604CB">
        <w:rPr>
          <w:rFonts w:cs="Arial"/>
          <w:shd w:val="clear" w:color="auto" w:fill="FFFFFF"/>
        </w:rPr>
        <w:t>los</w:t>
      </w:r>
      <w:r w:rsidR="00781776" w:rsidRPr="00B604CB">
        <w:rPr>
          <w:rFonts w:cs="Arial"/>
          <w:shd w:val="clear" w:color="auto" w:fill="FFFFFF"/>
        </w:rPr>
        <w:t xml:space="preserve"> usuarios. 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definen y entienden</w:t>
      </w:r>
      <w:r w:rsidR="00366897" w:rsidRPr="00B604CB">
        <w:rPr>
          <w:rFonts w:cs="Arial"/>
          <w:shd w:val="clear" w:color="auto" w:fill="FFFFFF"/>
        </w:rPr>
        <w:t xml:space="preserve"> las necesidades y expectativas de los</w:t>
      </w:r>
      <w:r w:rsidRPr="00B604CB">
        <w:rPr>
          <w:rFonts w:cs="Arial"/>
          <w:shd w:val="clear" w:color="auto" w:fill="FFFFFF"/>
        </w:rPr>
        <w:t xml:space="preserve"> “p</w:t>
      </w:r>
      <w:r w:rsidR="0089432F" w:rsidRPr="00B604CB">
        <w:rPr>
          <w:rFonts w:cs="Arial"/>
          <w:shd w:val="clear" w:color="auto" w:fill="FFFFFF"/>
        </w:rPr>
        <w:t>roveedores</w:t>
      </w:r>
      <w:r w:rsidRPr="00B604CB">
        <w:rPr>
          <w:rFonts w:cs="Arial"/>
          <w:shd w:val="clear" w:color="auto" w:fill="FFFFFF"/>
        </w:rPr>
        <w:t xml:space="preserve">” </w:t>
      </w:r>
      <w:r w:rsidR="00366897" w:rsidRPr="00B604CB">
        <w:rPr>
          <w:rFonts w:cs="Arial"/>
          <w:shd w:val="clear" w:color="auto" w:fill="FFFFFF"/>
        </w:rPr>
        <w:t xml:space="preserve">a las correspondientes a </w:t>
      </w:r>
      <w:r w:rsidRPr="00B604CB">
        <w:rPr>
          <w:rFonts w:cs="Arial"/>
          <w:shd w:val="clear" w:color="auto" w:fill="FFFFFF"/>
        </w:rPr>
        <w:t>las</w:t>
      </w:r>
      <w:r w:rsidR="00366897" w:rsidRPr="00B604CB">
        <w:rPr>
          <w:rFonts w:cs="Arial"/>
          <w:shd w:val="clear" w:color="auto" w:fill="FFFFFF"/>
        </w:rPr>
        <w:t xml:space="preserve"> de las</w:t>
      </w:r>
      <w:r w:rsidRPr="00B604CB">
        <w:rPr>
          <w:rFonts w:cs="Arial"/>
          <w:shd w:val="clear" w:color="auto" w:fill="FFFFFF"/>
        </w:rPr>
        <w:t xml:space="preserve"> empresas prestadoras de Servicios contratados con quienes la CTO procurara el establecimiento de </w:t>
      </w:r>
      <w:r w:rsidR="0089432F" w:rsidRPr="00B604CB">
        <w:rPr>
          <w:rFonts w:cs="Arial"/>
          <w:shd w:val="clear" w:color="auto" w:fill="FFFFFF"/>
        </w:rPr>
        <w:t>alianzas estratégicas</w:t>
      </w:r>
      <w:r w:rsidRPr="00B604CB">
        <w:rPr>
          <w:rFonts w:cs="Arial"/>
          <w:shd w:val="clear" w:color="auto" w:fill="FFFFFF"/>
        </w:rPr>
        <w:t xml:space="preserve"> y operativas que garanticen </w:t>
      </w:r>
      <w:r w:rsidR="0089432F" w:rsidRPr="00B604CB">
        <w:rPr>
          <w:rFonts w:cs="Arial"/>
          <w:shd w:val="clear" w:color="auto" w:fill="FFFFFF"/>
        </w:rPr>
        <w:t>la calidad concertada</w:t>
      </w:r>
      <w:r w:rsidR="00366897" w:rsidRPr="00B604CB">
        <w:rPr>
          <w:rFonts w:cs="Arial"/>
          <w:shd w:val="clear" w:color="auto" w:fill="FFFFFF"/>
        </w:rPr>
        <w:t xml:space="preserve"> de la prestación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781776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</w:t>
      </w:r>
      <w:r w:rsidR="00631E08" w:rsidRPr="00B604CB">
        <w:rPr>
          <w:rFonts w:cs="Arial"/>
          <w:shd w:val="clear" w:color="auto" w:fill="FFFFFF"/>
        </w:rPr>
        <w:t>n</w:t>
      </w:r>
      <w:r w:rsidRPr="00B604CB">
        <w:rPr>
          <w:rFonts w:cs="Arial"/>
          <w:shd w:val="clear" w:color="auto" w:fill="FFFFFF"/>
        </w:rPr>
        <w:t xml:space="preserve"> </w:t>
      </w:r>
      <w:r w:rsidR="00631E08" w:rsidRPr="00B604CB">
        <w:rPr>
          <w:rFonts w:cs="Arial"/>
          <w:shd w:val="clear" w:color="auto" w:fill="FFFFFF"/>
        </w:rPr>
        <w:t xml:space="preserve">las necesidades y expectativas del “personal” de los servicios de supervisión bajo la órbita de la CTO, a toda cuestión vinculada </w:t>
      </w:r>
      <w:r w:rsidR="0089432F" w:rsidRPr="00B604CB">
        <w:rPr>
          <w:rFonts w:cs="Arial"/>
          <w:shd w:val="clear" w:color="auto" w:fill="FFFFFF"/>
        </w:rPr>
        <w:t xml:space="preserve">a seguridad laboral, desarrollo personal y </w:t>
      </w:r>
      <w:r w:rsidR="00366897" w:rsidRPr="00B604CB">
        <w:rPr>
          <w:rFonts w:cs="Arial"/>
          <w:shd w:val="clear" w:color="auto" w:fill="FFFFFF"/>
        </w:rPr>
        <w:t>capacitación</w:t>
      </w:r>
      <w:r w:rsidR="0089432F" w:rsidRPr="00B604CB">
        <w:rPr>
          <w:rFonts w:cs="Arial"/>
          <w:shd w:val="clear" w:color="auto" w:fill="FFFFFF"/>
        </w:rPr>
        <w:t>.</w:t>
      </w:r>
    </w:p>
    <w:p w:rsidR="0089432F" w:rsidRPr="00B604CB" w:rsidRDefault="00366897" w:rsidP="00E213E3">
      <w:pPr>
        <w:pStyle w:val="Prrafodelista"/>
        <w:numPr>
          <w:ilvl w:val="0"/>
          <w:numId w:val="38"/>
        </w:numPr>
        <w:spacing w:after="0"/>
        <w:jc w:val="both"/>
        <w:rPr>
          <w:rFonts w:cs="Arial"/>
          <w:shd w:val="clear" w:color="auto" w:fill="FFFFFF"/>
        </w:rPr>
      </w:pPr>
      <w:r w:rsidRPr="00B604CB">
        <w:rPr>
          <w:rFonts w:cs="Arial"/>
          <w:shd w:val="clear" w:color="auto" w:fill="FFFFFF"/>
        </w:rPr>
        <w:t>Se define y entienden las necesidades y expectativas de la “</w:t>
      </w:r>
      <w:r w:rsidR="0089432F" w:rsidRPr="00B604CB">
        <w:rPr>
          <w:rFonts w:cs="Arial"/>
          <w:shd w:val="clear" w:color="auto" w:fill="FFFFFF"/>
        </w:rPr>
        <w:t>Sociedad</w:t>
      </w:r>
      <w:r w:rsidRPr="00B604CB">
        <w:rPr>
          <w:rFonts w:cs="Arial"/>
          <w:shd w:val="clear" w:color="auto" w:fill="FFFFFF"/>
        </w:rPr>
        <w:t xml:space="preserve">” </w:t>
      </w:r>
      <w:r w:rsidR="0089432F" w:rsidRPr="00B604CB">
        <w:rPr>
          <w:rFonts w:cs="Arial"/>
          <w:shd w:val="clear" w:color="auto" w:fill="FFFFFF"/>
        </w:rPr>
        <w:t> </w:t>
      </w:r>
      <w:r w:rsidRPr="00B604CB">
        <w:rPr>
          <w:rFonts w:cs="Arial"/>
          <w:shd w:val="clear" w:color="auto" w:fill="FFFFFF"/>
        </w:rPr>
        <w:t xml:space="preserve">como toda aquella relativa al </w:t>
      </w:r>
      <w:r w:rsidR="0089432F" w:rsidRPr="00B604CB">
        <w:rPr>
          <w:rFonts w:cs="Arial"/>
          <w:shd w:val="clear" w:color="auto" w:fill="FFFFFF"/>
        </w:rPr>
        <w:t>respeto al medio ambiente</w:t>
      </w:r>
      <w:r w:rsidRPr="00B604CB">
        <w:rPr>
          <w:rFonts w:cs="Arial"/>
          <w:shd w:val="clear" w:color="auto" w:fill="FFFFFF"/>
        </w:rPr>
        <w:t>; a la observación y consideración d</w:t>
      </w:r>
      <w:r w:rsidR="0089432F" w:rsidRPr="00B604CB">
        <w:rPr>
          <w:rFonts w:cs="Arial"/>
          <w:shd w:val="clear" w:color="auto" w:fill="FFFFFF"/>
        </w:rPr>
        <w:t xml:space="preserve">el impacto de </w:t>
      </w:r>
      <w:r w:rsidRPr="00B604CB">
        <w:rPr>
          <w:rFonts w:cs="Arial"/>
          <w:shd w:val="clear" w:color="auto" w:fill="FFFFFF"/>
        </w:rPr>
        <w:t>las actividades y servicios prestados</w:t>
      </w:r>
      <w:r w:rsidR="0089432F" w:rsidRPr="00B604CB">
        <w:rPr>
          <w:rFonts w:cs="Arial"/>
          <w:shd w:val="clear" w:color="auto" w:fill="FFFFFF"/>
        </w:rPr>
        <w:t xml:space="preserve"> en la sociedad</w:t>
      </w:r>
      <w:r w:rsidRPr="00B604CB">
        <w:rPr>
          <w:rFonts w:cs="Arial"/>
          <w:shd w:val="clear" w:color="auto" w:fill="FFFFFF"/>
        </w:rPr>
        <w:t xml:space="preserve"> argentina</w:t>
      </w:r>
      <w:r w:rsidR="0089432F" w:rsidRPr="00B604CB">
        <w:rPr>
          <w:rFonts w:cs="Arial"/>
          <w:shd w:val="clear" w:color="auto" w:fill="FFFFFF"/>
        </w:rPr>
        <w:t xml:space="preserve"> y</w:t>
      </w:r>
      <w:r w:rsidRPr="00B604CB">
        <w:rPr>
          <w:rFonts w:cs="Arial"/>
          <w:shd w:val="clear" w:color="auto" w:fill="FFFFFF"/>
        </w:rPr>
        <w:t xml:space="preserve">; a cualquier otra en pos de </w:t>
      </w:r>
      <w:r w:rsidR="00505616" w:rsidRPr="00B604CB">
        <w:rPr>
          <w:rFonts w:cs="Arial"/>
          <w:shd w:val="clear" w:color="auto" w:fill="FFFFFF"/>
        </w:rPr>
        <w:t>la búsqueda permanente del bienestar</w:t>
      </w:r>
      <w:r w:rsidR="0089432F" w:rsidRPr="00B604CB">
        <w:rPr>
          <w:rFonts w:cs="Arial"/>
          <w:shd w:val="clear" w:color="auto" w:fill="FFFFFF"/>
        </w:rPr>
        <w:t xml:space="preserve"> social.</w:t>
      </w:r>
    </w:p>
    <w:p w:rsidR="0089432F" w:rsidRPr="006C740C" w:rsidRDefault="0089432F" w:rsidP="00E213E3">
      <w:pPr>
        <w:pStyle w:val="Ttulo2"/>
        <w:jc w:val="both"/>
        <w:rPr>
          <w:shd w:val="clear" w:color="auto" w:fill="FFFFFF"/>
        </w:rPr>
      </w:pPr>
      <w:bookmarkStart w:id="7" w:name="_Toc451180454"/>
      <w:r w:rsidRPr="006C740C">
        <w:rPr>
          <w:shd w:val="clear" w:color="auto" w:fill="FFFFFF"/>
        </w:rPr>
        <w:t xml:space="preserve">4.3 </w:t>
      </w:r>
      <w:r w:rsidR="0070769E" w:rsidRPr="006C740C">
        <w:rPr>
          <w:shd w:val="clear" w:color="auto" w:fill="FFFFFF"/>
        </w:rPr>
        <w:t>ESTABLECIMIENTO DEL ALCANCE DEL SISTEMA DE GESTIÓN DE LA CALIDAD</w:t>
      </w:r>
      <w:bookmarkEnd w:id="7"/>
    </w:p>
    <w:p w:rsidR="00B1451C" w:rsidRPr="00716D5B" w:rsidRDefault="00B1451C" w:rsidP="00E213E3">
      <w:pPr>
        <w:jc w:val="both"/>
        <w:rPr>
          <w:rFonts w:cstheme="minorHAnsi"/>
        </w:rPr>
      </w:pPr>
      <w:r w:rsidRPr="00716D5B">
        <w:rPr>
          <w:rFonts w:cstheme="minorHAnsi"/>
        </w:rPr>
        <w:t xml:space="preserve">El Sistema de Gestión de Calidad de la CTO es de aplicación y obligatorio en el ámbito de la Coordinación Técnica Operativa, para su personal a cargo, sus procesos directos </w:t>
      </w:r>
      <w:r w:rsidR="00274347">
        <w:rPr>
          <w:rFonts w:cstheme="minorHAnsi"/>
        </w:rPr>
        <w:t xml:space="preserve">e indirectos </w:t>
      </w:r>
      <w:r w:rsidRPr="00716D5B">
        <w:rPr>
          <w:rFonts w:cstheme="minorHAnsi"/>
        </w:rPr>
        <w:t>y sus proveedores contratados para la prestación de los servicios bajo su área de injerencia.</w:t>
      </w:r>
    </w:p>
    <w:p w:rsidR="006C740C" w:rsidRDefault="006C740C" w:rsidP="00E213E3">
      <w:pPr>
        <w:pStyle w:val="Ttulo2"/>
        <w:jc w:val="both"/>
        <w:rPr>
          <w:shd w:val="clear" w:color="auto" w:fill="FFFFFF"/>
        </w:rPr>
      </w:pPr>
      <w:bookmarkStart w:id="8" w:name="_Toc451180455"/>
      <w:r w:rsidRPr="006C740C">
        <w:rPr>
          <w:shd w:val="clear" w:color="auto" w:fill="FFFFFF"/>
        </w:rPr>
        <w:t xml:space="preserve">4.4 </w:t>
      </w:r>
      <w:r w:rsidR="0070769E" w:rsidRPr="006C740C">
        <w:rPr>
          <w:shd w:val="clear" w:color="auto" w:fill="FFFFFF"/>
        </w:rPr>
        <w:t>SISTEMA DE GESTIÓN DE LA CALIDAD</w:t>
      </w:r>
      <w:bookmarkEnd w:id="8"/>
    </w:p>
    <w:p w:rsidR="00D50623" w:rsidRDefault="00D50623" w:rsidP="00E213E3">
      <w:pPr>
        <w:spacing w:after="0"/>
        <w:jc w:val="both"/>
        <w:rPr>
          <w:rStyle w:val="Ttulo3Car"/>
          <w:sz w:val="24"/>
          <w:szCs w:val="24"/>
        </w:rPr>
      </w:pPr>
    </w:p>
    <w:p w:rsidR="005845E9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bookmarkStart w:id="9" w:name="_Toc451180456"/>
      <w:r w:rsidRPr="006C740C">
        <w:rPr>
          <w:rStyle w:val="Ttulo3Car"/>
          <w:sz w:val="24"/>
          <w:szCs w:val="24"/>
        </w:rPr>
        <w:lastRenderedPageBreak/>
        <w:t xml:space="preserve">4.4.1 </w:t>
      </w:r>
      <w:r w:rsidR="00D50623">
        <w:rPr>
          <w:rStyle w:val="Ttulo3Car"/>
          <w:sz w:val="24"/>
          <w:szCs w:val="24"/>
        </w:rPr>
        <w:t xml:space="preserve">CTO </w:t>
      </w:r>
      <w:r w:rsidR="0070769E">
        <w:rPr>
          <w:rStyle w:val="Ttulo3Car"/>
          <w:sz w:val="24"/>
          <w:szCs w:val="24"/>
        </w:rPr>
        <w:t>ESTABLECE</w:t>
      </w:r>
      <w:r w:rsidR="0070769E" w:rsidRPr="006C740C">
        <w:rPr>
          <w:rStyle w:val="Ttulo3Car"/>
          <w:sz w:val="24"/>
          <w:szCs w:val="24"/>
        </w:rPr>
        <w:t>, IMPLEMENTA, MANT</w:t>
      </w:r>
      <w:r w:rsidR="0070769E">
        <w:rPr>
          <w:rStyle w:val="Ttulo3Car"/>
          <w:sz w:val="24"/>
          <w:szCs w:val="24"/>
        </w:rPr>
        <w:t>I</w:t>
      </w:r>
      <w:r w:rsidR="0070769E" w:rsidRPr="006C740C">
        <w:rPr>
          <w:rStyle w:val="Ttulo3Car"/>
          <w:sz w:val="24"/>
          <w:szCs w:val="24"/>
        </w:rPr>
        <w:t>ENE Y MEJORA DE FORMA CONTINUA EL SISTEMA DE GESTIÓN DE LA CALIDAD</w:t>
      </w:r>
      <w:r w:rsidRPr="006C740C">
        <w:rPr>
          <w:rStyle w:val="Ttulo3Car"/>
          <w:sz w:val="24"/>
          <w:szCs w:val="24"/>
        </w:rPr>
        <w:t>,</w:t>
      </w:r>
      <w:bookmarkEnd w:id="9"/>
      <w:r w:rsidRPr="006C740C">
        <w:rPr>
          <w:rFonts w:cs="Arial"/>
          <w:sz w:val="24"/>
          <w:szCs w:val="24"/>
          <w:shd w:val="clear" w:color="auto" w:fill="FFFFFF"/>
        </w:rPr>
        <w:t xml:space="preserve"> </w:t>
      </w:r>
      <w:r w:rsidR="00D50623" w:rsidRPr="00716D5B">
        <w:rPr>
          <w:rFonts w:cs="Arial"/>
          <w:shd w:val="clear" w:color="auto" w:fill="FFFFFF"/>
        </w:rPr>
        <w:t xml:space="preserve">de </w:t>
      </w:r>
      <w:r w:rsidR="005845E9" w:rsidRPr="00716D5B">
        <w:rPr>
          <w:rFonts w:cs="Arial"/>
          <w:shd w:val="clear" w:color="auto" w:fill="FFFFFF"/>
        </w:rPr>
        <w:t>la siguiente manera: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a)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las entradas requeridas y las salidas esperadas de tales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>b)</w:t>
      </w:r>
      <w:r w:rsidR="00D50623" w:rsidRPr="00716D5B">
        <w:rPr>
          <w:rFonts w:cs="Arial"/>
          <w:shd w:val="clear" w:color="auto" w:fill="FFFFFF"/>
        </w:rPr>
        <w:t> Determina</w:t>
      </w:r>
      <w:r w:rsidRPr="00716D5B">
        <w:rPr>
          <w:rFonts w:cs="Arial"/>
          <w:shd w:val="clear" w:color="auto" w:fill="FFFFFF"/>
        </w:rPr>
        <w:t xml:space="preserve"> tanto la secuencia como la interacción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c) </w:t>
      </w:r>
      <w:r w:rsidR="00D50623" w:rsidRPr="00716D5B">
        <w:rPr>
          <w:rFonts w:cs="Arial"/>
          <w:shd w:val="clear" w:color="auto" w:fill="FFFFFF"/>
        </w:rPr>
        <w:t>Define</w:t>
      </w:r>
      <w:r w:rsidRPr="00716D5B">
        <w:rPr>
          <w:rFonts w:cs="Arial"/>
          <w:shd w:val="clear" w:color="auto" w:fill="FFFFFF"/>
        </w:rPr>
        <w:t xml:space="preserve"> y aplicar los criterios y métodos necesarios para asegurar la eficacia de la operación y el control de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d) </w:t>
      </w:r>
      <w:r w:rsidR="00D50623" w:rsidRPr="00716D5B">
        <w:rPr>
          <w:rFonts w:cs="Arial"/>
          <w:shd w:val="clear" w:color="auto" w:fill="FFFFFF"/>
        </w:rPr>
        <w:t>Procura</w:t>
      </w:r>
      <w:r w:rsidRPr="00716D5B">
        <w:rPr>
          <w:rFonts w:cs="Arial"/>
          <w:shd w:val="clear" w:color="auto" w:fill="FFFFFF"/>
        </w:rPr>
        <w:t xml:space="preserve"> los recursos necesarios para estos procesos y asegura que </w:t>
      </w:r>
      <w:r w:rsidR="00D50623" w:rsidRPr="00716D5B">
        <w:rPr>
          <w:rFonts w:cs="Arial"/>
          <w:shd w:val="clear" w:color="auto" w:fill="FFFFFF"/>
        </w:rPr>
        <w:t>estén</w:t>
      </w:r>
      <w:r w:rsidRPr="00716D5B">
        <w:rPr>
          <w:rFonts w:cs="Arial"/>
          <w:shd w:val="clear" w:color="auto" w:fill="FFFFFF"/>
        </w:rPr>
        <w:t xml:space="preserve"> disponibles.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e) </w:t>
      </w:r>
      <w:r w:rsidRPr="00716D5B">
        <w:rPr>
          <w:rFonts w:cs="Arial"/>
          <w:shd w:val="clear" w:color="auto" w:fill="FFFFFF"/>
        </w:rPr>
        <w:t>Asigna responsabilidades y autoridades para estos procesos.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f) </w:t>
      </w:r>
      <w:r w:rsidRPr="00716D5B">
        <w:rPr>
          <w:rFonts w:cs="Arial"/>
          <w:shd w:val="clear" w:color="auto" w:fill="FFFFFF"/>
        </w:rPr>
        <w:t xml:space="preserve">Maneja los riesgos y oportunidades </w:t>
      </w:r>
      <w:r w:rsidR="005845E9" w:rsidRPr="00716D5B">
        <w:rPr>
          <w:rFonts w:cs="Arial"/>
          <w:shd w:val="clear" w:color="auto" w:fill="FFFFFF"/>
        </w:rPr>
        <w:t>según</w:t>
      </w:r>
      <w:r w:rsidRPr="00716D5B">
        <w:rPr>
          <w:rFonts w:cs="Arial"/>
          <w:shd w:val="clear" w:color="auto" w:fill="FFFFFF"/>
        </w:rPr>
        <w:t xml:space="preserve"> requisitos del</w:t>
      </w:r>
      <w:r w:rsidR="005845E9" w:rsidRPr="00716D5B">
        <w:rPr>
          <w:rFonts w:cs="Arial"/>
          <w:shd w:val="clear" w:color="auto" w:fill="FFFFFF"/>
        </w:rPr>
        <w:t xml:space="preserve"> apartado 6.1 </w:t>
      </w:r>
      <w:r w:rsidR="005845E9" w:rsidRPr="00716D5B">
        <w:rPr>
          <w:rFonts w:cs="Arial"/>
          <w:highlight w:val="yellow"/>
          <w:shd w:val="clear" w:color="auto" w:fill="FFFFFF"/>
        </w:rPr>
        <w:t xml:space="preserve">(en análisis y </w:t>
      </w:r>
      <w:r w:rsidR="003B1806" w:rsidRPr="00716D5B">
        <w:rPr>
          <w:rFonts w:cs="Arial"/>
          <w:highlight w:val="yellow"/>
          <w:shd w:val="clear" w:color="auto" w:fill="FFFFFF"/>
        </w:rPr>
        <w:t>definición</w:t>
      </w:r>
      <w:r w:rsidR="005845E9" w:rsidRPr="00716D5B">
        <w:rPr>
          <w:rFonts w:cs="Arial"/>
          <w:highlight w:val="yellow"/>
          <w:shd w:val="clear" w:color="auto" w:fill="FFFFFF"/>
        </w:rPr>
        <w:t>)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g) </w:t>
      </w:r>
      <w:r w:rsidRPr="00716D5B">
        <w:rPr>
          <w:rFonts w:cs="Arial"/>
          <w:shd w:val="clear" w:color="auto" w:fill="FFFFFF"/>
        </w:rPr>
        <w:t>Evaluar tales procesos e implementar los cambios necesarios para asegurar que estos procesos logran los resultados previstos.</w:t>
      </w:r>
    </w:p>
    <w:p w:rsidR="006C740C" w:rsidRPr="00716D5B" w:rsidRDefault="006C740C" w:rsidP="00E213E3">
      <w:pPr>
        <w:spacing w:after="0"/>
        <w:jc w:val="both"/>
        <w:rPr>
          <w:rFonts w:cs="Arial"/>
          <w:shd w:val="clear" w:color="auto" w:fill="FFFFFF"/>
        </w:rPr>
      </w:pPr>
      <w:r w:rsidRPr="00716D5B">
        <w:rPr>
          <w:rFonts w:cs="Arial"/>
          <w:b/>
          <w:bCs/>
          <w:shd w:val="clear" w:color="auto" w:fill="FFFFFF"/>
        </w:rPr>
        <w:t xml:space="preserve">h) </w:t>
      </w:r>
      <w:r w:rsidRPr="00716D5B">
        <w:rPr>
          <w:rFonts w:cs="Arial"/>
          <w:shd w:val="clear" w:color="auto" w:fill="FFFFFF"/>
        </w:rPr>
        <w:t>Mejorar los procesos y el Sistema de Gestión de la Calidad.</w:t>
      </w:r>
    </w:p>
    <w:p w:rsidR="005845E9" w:rsidRDefault="00EF7A5A" w:rsidP="00E213E3">
      <w:pPr>
        <w:pStyle w:val="Ttulo1"/>
        <w:jc w:val="both"/>
        <w:rPr>
          <w:sz w:val="24"/>
          <w:szCs w:val="24"/>
          <w:shd w:val="clear" w:color="auto" w:fill="EEEEEE"/>
        </w:rPr>
      </w:pPr>
      <w:bookmarkStart w:id="10" w:name="_Toc451180457"/>
      <w:r>
        <w:rPr>
          <w:rFonts w:eastAsia="Times New Roman"/>
          <w:lang w:val="es-ES" w:eastAsia="es-ES"/>
        </w:rPr>
        <w:t xml:space="preserve">5. </w:t>
      </w:r>
      <w:r w:rsidR="0070769E" w:rsidRPr="00523231">
        <w:rPr>
          <w:rFonts w:eastAsia="Times New Roman"/>
          <w:lang w:val="es-ES" w:eastAsia="es-ES"/>
        </w:rPr>
        <w:t>LIDERAZGO</w:t>
      </w:r>
      <w:r w:rsidR="00F455A2">
        <w:rPr>
          <w:rFonts w:eastAsia="Times New Roman"/>
          <w:lang w:val="es-ES" w:eastAsia="es-ES"/>
        </w:rPr>
        <w:t xml:space="preserve">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(</w:t>
      </w:r>
      <w:r w:rsidR="00F455A2">
        <w:rPr>
          <w:sz w:val="24"/>
          <w:szCs w:val="24"/>
          <w:highlight w:val="yellow"/>
          <w:shd w:val="clear" w:color="auto" w:fill="EEEEEE"/>
        </w:rPr>
        <w:t xml:space="preserve">punto </w:t>
      </w:r>
      <w:r w:rsidR="00F455A2" w:rsidRPr="00EF7A5A">
        <w:rPr>
          <w:sz w:val="24"/>
          <w:szCs w:val="24"/>
          <w:highlight w:val="yellow"/>
          <w:shd w:val="clear" w:color="auto" w:fill="EEEEEE"/>
        </w:rPr>
        <w:t>en desarrollo)</w:t>
      </w:r>
      <w:bookmarkEnd w:id="10"/>
      <w:r w:rsidR="003B1806">
        <w:rPr>
          <w:sz w:val="24"/>
          <w:szCs w:val="24"/>
          <w:shd w:val="clear" w:color="auto" w:fill="EEEEEE"/>
        </w:rPr>
        <w:t xml:space="preserve"> </w:t>
      </w:r>
    </w:p>
    <w:p w:rsidR="00AE3EDC" w:rsidRDefault="00AE3EDC" w:rsidP="00E213E3">
      <w:pPr>
        <w:pStyle w:val="Ttulo2"/>
        <w:jc w:val="both"/>
        <w:rPr>
          <w:rFonts w:eastAsia="Times New Roman"/>
          <w:lang w:val="es-ES" w:eastAsia="es-ES"/>
        </w:rPr>
      </w:pPr>
      <w:bookmarkStart w:id="11" w:name="_Toc451180458"/>
      <w:r>
        <w:rPr>
          <w:rFonts w:eastAsia="Times New Roman"/>
          <w:lang w:val="es-ES" w:eastAsia="es-ES"/>
        </w:rPr>
        <w:t xml:space="preserve">5.1 </w:t>
      </w:r>
      <w:r w:rsidR="0070769E">
        <w:rPr>
          <w:rFonts w:eastAsia="Times New Roman"/>
          <w:lang w:val="es-ES" w:eastAsia="es-ES"/>
        </w:rPr>
        <w:t>ENTENDIENDO EL LIDERAZGO</w:t>
      </w:r>
      <w:bookmarkEnd w:id="11"/>
    </w:p>
    <w:p w:rsidR="006A2C49" w:rsidRPr="00716D5B" w:rsidRDefault="00AE3EDC" w:rsidP="00E213E3">
      <w:p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Como </w:t>
      </w:r>
      <w:r w:rsidR="006A2C49" w:rsidRPr="00716D5B">
        <w:rPr>
          <w:lang w:val="es-ES" w:eastAsia="es-ES"/>
        </w:rPr>
        <w:t>la capacidad de liderar los procesos y las personas hacia el resultado esperado</w:t>
      </w:r>
      <w:r w:rsidR="0070769E">
        <w:rPr>
          <w:lang w:val="es-ES" w:eastAsia="es-ES"/>
        </w:rPr>
        <w:t>, potenciando el potencial individual para garantizar el mejor resultado para el equipo de trabajo</w:t>
      </w:r>
      <w:r w:rsidR="006A2C49" w:rsidRPr="00716D5B">
        <w:rPr>
          <w:lang w:val="es-ES" w:eastAsia="es-ES"/>
        </w:rPr>
        <w:t xml:space="preserve">. </w:t>
      </w:r>
    </w:p>
    <w:p w:rsidR="003C67B5" w:rsidRPr="003C67B5" w:rsidRDefault="00F455A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2" w:name="_Toc451180459"/>
      <w:r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1</w:t>
      </w:r>
      <w:r w:rsidR="003C67B5" w:rsidRPr="003C67B5">
        <w:rPr>
          <w:rFonts w:eastAsia="Times New Roman"/>
          <w:lang w:val="es-ES" w:eastAsia="es-ES"/>
        </w:rPr>
        <w:t xml:space="preserve"> </w:t>
      </w:r>
      <w:r w:rsidR="0070769E" w:rsidRPr="003C67B5">
        <w:rPr>
          <w:rFonts w:eastAsia="Times New Roman"/>
          <w:lang w:val="es-ES" w:eastAsia="es-ES"/>
        </w:rPr>
        <w:t>GENERALIDADES</w:t>
      </w:r>
      <w:bookmarkEnd w:id="12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CT</w:t>
      </w:r>
      <w:r w:rsidR="00D50623" w:rsidRPr="00716D5B">
        <w:rPr>
          <w:rFonts w:eastAsia="Times New Roman" w:cs="Times New Roman"/>
          <w:lang w:val="es-ES" w:eastAsia="es-ES"/>
        </w:rPr>
        <w:t>O, a través de su Coordinador a</w:t>
      </w:r>
      <w:r w:rsidRPr="00716D5B">
        <w:rPr>
          <w:rFonts w:eastAsia="Times New Roman" w:cs="Times New Roman"/>
          <w:lang w:val="es-ES" w:eastAsia="es-ES"/>
        </w:rPr>
        <w:t>sume la responsabilidad y obligación de rendir cuentas con relación a la eficacia del sistema de gestión de la calidad en su órbita de injerencia;</w:t>
      </w:r>
      <w:r w:rsidR="00D50623"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 xml:space="preserve">de </w:t>
      </w:r>
      <w:r w:rsidR="00D50623" w:rsidRPr="00716D5B">
        <w:rPr>
          <w:rFonts w:eastAsia="Times New Roman" w:cs="Times New Roman"/>
          <w:lang w:val="es-ES" w:eastAsia="es-ES"/>
        </w:rPr>
        <w:t>v</w:t>
      </w:r>
      <w:r w:rsidRPr="00716D5B">
        <w:rPr>
          <w:rFonts w:eastAsia="Times New Roman" w:cs="Times New Roman"/>
          <w:lang w:val="es-ES" w:eastAsia="es-ES"/>
        </w:rPr>
        <w:t>ela</w:t>
      </w:r>
      <w:r w:rsidR="005403CD" w:rsidRPr="00716D5B">
        <w:rPr>
          <w:rFonts w:eastAsia="Times New Roman" w:cs="Times New Roman"/>
          <w:lang w:val="es-ES" w:eastAsia="es-ES"/>
        </w:rPr>
        <w:t>r</w:t>
      </w:r>
      <w:r w:rsidRPr="00716D5B">
        <w:rPr>
          <w:rFonts w:eastAsia="Times New Roman" w:cs="Times New Roman"/>
          <w:lang w:val="es-ES" w:eastAsia="es-ES"/>
        </w:rPr>
        <w:t xml:space="preserve"> por la aplicación de la política y los objetivos de la calidad compatibles con el contexto y la dirección estratégica del Sistema Federal de Medios y Contenidos Públicos</w:t>
      </w:r>
      <w:r w:rsidR="003B1806" w:rsidRPr="00716D5B">
        <w:rPr>
          <w:rFonts w:eastAsia="Times New Roman" w:cs="Times New Roman"/>
          <w:lang w:val="es-ES" w:eastAsia="es-ES"/>
        </w:rPr>
        <w:t xml:space="preserve"> de la siguiente manera:</w:t>
      </w:r>
    </w:p>
    <w:p w:rsidR="003C67B5" w:rsidRPr="00716D5B" w:rsidRDefault="003B1806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la integración de los requisitos del sistema de gestión de la calidad en los procesos de </w:t>
      </w:r>
      <w:r w:rsidR="00AF000A">
        <w:rPr>
          <w:rFonts w:eastAsia="Times New Roman" w:cs="Times New Roman"/>
          <w:lang w:val="es-ES" w:eastAsia="es-ES"/>
        </w:rPr>
        <w:t>servicios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P</w:t>
      </w:r>
      <w:r w:rsidR="003C67B5" w:rsidRPr="00716D5B">
        <w:rPr>
          <w:rFonts w:eastAsia="Times New Roman" w:cs="Times New Roman"/>
          <w:lang w:val="es-ES" w:eastAsia="es-ES"/>
        </w:rPr>
        <w:t>romoviendo el uso del enfoque a procesos y el pensamiento basado en riesgos;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los recursos necesarios para el sistema de gestión de la calidad estén disponibles;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omunicando la importancia de una gestión de la calidad eficaz y conforme con los requisitos del sistema de gestión de la calidad;</w:t>
      </w:r>
    </w:p>
    <w:p w:rsidR="003C67B5" w:rsidRPr="00716D5B" w:rsidRDefault="00EC5067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Asegurando</w:t>
      </w:r>
      <w:r w:rsidR="003C67B5" w:rsidRPr="00716D5B">
        <w:rPr>
          <w:rFonts w:eastAsia="Times New Roman" w:cs="Times New Roman"/>
          <w:lang w:val="es-ES" w:eastAsia="es-ES"/>
        </w:rPr>
        <w:t xml:space="preserve"> que el sistema de gestión de la calidad logre los resultados previstos;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C</w:t>
      </w:r>
      <w:r w:rsidR="003C67B5" w:rsidRPr="00716D5B">
        <w:rPr>
          <w:rFonts w:eastAsia="Times New Roman" w:cs="Times New Roman"/>
          <w:lang w:val="es-ES" w:eastAsia="es-ES"/>
        </w:rPr>
        <w:t>omprometiendo, dirigiendo y apoyando a las personas, para contribuir a la eficacia del sistema de gestión de la calidad;</w:t>
      </w:r>
    </w:p>
    <w:p w:rsidR="003C67B5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lastRenderedPageBreak/>
        <w:t>P</w:t>
      </w:r>
      <w:r w:rsidR="003C67B5" w:rsidRPr="00716D5B">
        <w:rPr>
          <w:rFonts w:eastAsia="Times New Roman" w:cs="Times New Roman"/>
          <w:lang w:val="es-ES" w:eastAsia="es-ES"/>
        </w:rPr>
        <w:t>romoviendo la mejora</w:t>
      </w:r>
      <w:r w:rsidR="00EC5067" w:rsidRPr="00716D5B">
        <w:rPr>
          <w:rFonts w:eastAsia="Times New Roman" w:cs="Times New Roman"/>
          <w:lang w:val="es-ES" w:eastAsia="es-ES"/>
        </w:rPr>
        <w:t xml:space="preserve"> y la sistematización de ser posible</w:t>
      </w:r>
      <w:r w:rsidR="003C67B5" w:rsidRPr="00716D5B">
        <w:rPr>
          <w:rFonts w:eastAsia="Times New Roman" w:cs="Times New Roman"/>
          <w:lang w:val="es-ES" w:eastAsia="es-ES"/>
        </w:rPr>
        <w:t>;</w:t>
      </w:r>
    </w:p>
    <w:p w:rsidR="00EC5067" w:rsidRPr="00716D5B" w:rsidRDefault="007473D3" w:rsidP="00E213E3">
      <w:pPr>
        <w:numPr>
          <w:ilvl w:val="0"/>
          <w:numId w:val="26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poyando </w:t>
      </w:r>
      <w:r w:rsidR="00EC5067" w:rsidRPr="00716D5B">
        <w:rPr>
          <w:rFonts w:eastAsia="Times New Roman" w:cs="Times New Roman"/>
          <w:lang w:val="es-ES" w:eastAsia="es-ES"/>
        </w:rPr>
        <w:t>a</w:t>
      </w:r>
      <w:r w:rsidR="003C67B5" w:rsidRPr="00716D5B">
        <w:rPr>
          <w:rFonts w:eastAsia="Times New Roman" w:cs="Times New Roman"/>
          <w:lang w:val="es-ES" w:eastAsia="es-ES"/>
        </w:rPr>
        <w:t xml:space="preserve"> la dirección</w:t>
      </w:r>
      <w:r w:rsidR="00EC5067" w:rsidRPr="00716D5B">
        <w:rPr>
          <w:rFonts w:eastAsia="Times New Roman" w:cs="Times New Roman"/>
          <w:lang w:val="es-ES" w:eastAsia="es-ES"/>
        </w:rPr>
        <w:t xml:space="preserve"> del Sistema Federal de Medios y Contenidos Públicos.</w:t>
      </w:r>
    </w:p>
    <w:p w:rsidR="003C67B5" w:rsidRPr="00EC5067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3" w:name="_Toc451180460"/>
      <w:r w:rsidRPr="00EC5067">
        <w:rPr>
          <w:rFonts w:eastAsia="Times New Roman"/>
          <w:lang w:val="es-ES" w:eastAsia="es-ES"/>
        </w:rPr>
        <w:t>5.1.</w:t>
      </w:r>
      <w:r w:rsidR="00AE3EDC">
        <w:rPr>
          <w:rFonts w:eastAsia="Times New Roman"/>
          <w:lang w:val="es-ES" w:eastAsia="es-ES"/>
        </w:rPr>
        <w:t>2</w:t>
      </w:r>
      <w:r w:rsidRPr="00EC5067">
        <w:rPr>
          <w:rFonts w:eastAsia="Times New Roman"/>
          <w:lang w:val="es-ES" w:eastAsia="es-ES"/>
        </w:rPr>
        <w:t xml:space="preserve"> </w:t>
      </w:r>
      <w:r w:rsidR="0070769E" w:rsidRPr="00EC5067">
        <w:rPr>
          <w:rFonts w:eastAsia="Times New Roman"/>
          <w:lang w:val="es-ES" w:eastAsia="es-ES"/>
        </w:rPr>
        <w:t>ENFOQUE AL CLIENTE</w:t>
      </w:r>
      <w:bookmarkEnd w:id="13"/>
    </w:p>
    <w:p w:rsidR="003C67B5" w:rsidRPr="00716D5B" w:rsidRDefault="003C67B5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La </w:t>
      </w:r>
      <w:r w:rsidR="005403CD" w:rsidRPr="00716D5B">
        <w:rPr>
          <w:rFonts w:eastAsia="Times New Roman" w:cs="Times New Roman"/>
          <w:lang w:val="es-ES" w:eastAsia="es-ES"/>
        </w:rPr>
        <w:t>CTO lidera</w:t>
      </w:r>
      <w:r w:rsidRPr="00716D5B">
        <w:rPr>
          <w:rFonts w:eastAsia="Times New Roman" w:cs="Times New Roman"/>
          <w:lang w:val="es-ES" w:eastAsia="es-ES"/>
        </w:rPr>
        <w:t xml:space="preserve"> y </w:t>
      </w:r>
      <w:r w:rsidR="005403CD" w:rsidRPr="00716D5B">
        <w:rPr>
          <w:rFonts w:eastAsia="Times New Roman" w:cs="Times New Roman"/>
          <w:lang w:val="es-ES" w:eastAsia="es-ES"/>
        </w:rPr>
        <w:t>asume el compromiso de aplicar e</w:t>
      </w:r>
      <w:r w:rsidRPr="00716D5B">
        <w:rPr>
          <w:rFonts w:eastAsia="Times New Roman" w:cs="Times New Roman"/>
          <w:lang w:val="es-ES" w:eastAsia="es-ES"/>
        </w:rPr>
        <w:t xml:space="preserve">l enfoque </w:t>
      </w:r>
      <w:r w:rsidR="005403CD" w:rsidRPr="00716D5B">
        <w:rPr>
          <w:rFonts w:eastAsia="Times New Roman" w:cs="Times New Roman"/>
          <w:lang w:val="es-ES" w:eastAsia="es-ES"/>
        </w:rPr>
        <w:t xml:space="preserve">basado </w:t>
      </w:r>
      <w:r w:rsidR="00AD2712" w:rsidRPr="00716D5B">
        <w:rPr>
          <w:rFonts w:eastAsia="Times New Roman" w:cs="Times New Roman"/>
          <w:lang w:val="es-ES" w:eastAsia="es-ES"/>
        </w:rPr>
        <w:t xml:space="preserve">en las necesidades del “requirente” </w:t>
      </w:r>
      <w:r w:rsidR="005403CD" w:rsidRPr="00716D5B">
        <w:rPr>
          <w:rFonts w:eastAsia="Times New Roman" w:cs="Times New Roman"/>
          <w:lang w:val="es-ES" w:eastAsia="es-ES"/>
        </w:rPr>
        <w:t>de esta manera</w:t>
      </w:r>
      <w:r w:rsidRPr="00716D5B">
        <w:rPr>
          <w:rFonts w:eastAsia="Times New Roman" w:cs="Times New Roman"/>
          <w:lang w:val="es-ES" w:eastAsia="es-ES"/>
        </w:rPr>
        <w:t>: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Identificando y haciendo cumplir </w:t>
      </w:r>
      <w:r w:rsidR="003C67B5" w:rsidRPr="00716D5B">
        <w:rPr>
          <w:rFonts w:eastAsia="Times New Roman" w:cs="Times New Roman"/>
          <w:lang w:val="es-ES" w:eastAsia="es-ES"/>
        </w:rPr>
        <w:t xml:space="preserve">regularmente los requisitos </w:t>
      </w:r>
      <w:r w:rsidRPr="00716D5B">
        <w:rPr>
          <w:rFonts w:eastAsia="Times New Roman" w:cs="Times New Roman"/>
          <w:lang w:val="es-ES" w:eastAsia="es-ES"/>
        </w:rPr>
        <w:t xml:space="preserve">de los requirentes </w:t>
      </w:r>
      <w:r w:rsidR="003C67B5" w:rsidRPr="00716D5B">
        <w:rPr>
          <w:rFonts w:eastAsia="Times New Roman" w:cs="Times New Roman"/>
          <w:lang w:val="es-ES" w:eastAsia="es-ES"/>
        </w:rPr>
        <w:t xml:space="preserve">y </w:t>
      </w:r>
      <w:r w:rsidRPr="00716D5B">
        <w:rPr>
          <w:rFonts w:eastAsia="Times New Roman" w:cs="Times New Roman"/>
          <w:lang w:val="es-ES" w:eastAsia="es-ES"/>
        </w:rPr>
        <w:t xml:space="preserve">los </w:t>
      </w:r>
      <w:r w:rsidR="003C67B5" w:rsidRPr="00716D5B">
        <w:rPr>
          <w:rFonts w:eastAsia="Times New Roman" w:cs="Times New Roman"/>
          <w:lang w:val="es-ES" w:eastAsia="es-ES"/>
        </w:rPr>
        <w:t>reglamentarios aplicables;</w:t>
      </w:r>
    </w:p>
    <w:p w:rsidR="00AD2712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Identificando y considerando los riesgos tanto como las</w:t>
      </w:r>
      <w:r w:rsidR="003C67B5" w:rsidRPr="00716D5B">
        <w:rPr>
          <w:rFonts w:eastAsia="Times New Roman" w:cs="Times New Roman"/>
          <w:lang w:val="es-ES" w:eastAsia="es-ES"/>
        </w:rPr>
        <w:t xml:space="preserve"> opo</w:t>
      </w:r>
      <w:r w:rsidRPr="00716D5B">
        <w:rPr>
          <w:rFonts w:eastAsia="Times New Roman" w:cs="Times New Roman"/>
          <w:lang w:val="es-ES" w:eastAsia="es-ES"/>
        </w:rPr>
        <w:t>rtunidades que pueda</w:t>
      </w:r>
      <w:r w:rsidR="003C67B5" w:rsidRPr="00716D5B">
        <w:rPr>
          <w:rFonts w:eastAsia="Times New Roman" w:cs="Times New Roman"/>
          <w:lang w:val="es-ES" w:eastAsia="es-ES"/>
        </w:rPr>
        <w:t xml:space="preserve">n afectar la conformidad de los servicios </w:t>
      </w:r>
      <w:r w:rsidRPr="00716D5B">
        <w:rPr>
          <w:rFonts w:eastAsia="Times New Roman" w:cs="Times New Roman"/>
          <w:lang w:val="es-ES" w:eastAsia="es-ES"/>
        </w:rPr>
        <w:t>prestados bajo su área de injerencia; y</w:t>
      </w:r>
    </w:p>
    <w:p w:rsidR="003C67B5" w:rsidRPr="00716D5B" w:rsidRDefault="00AD2712" w:rsidP="00E213E3">
      <w:pPr>
        <w:numPr>
          <w:ilvl w:val="0"/>
          <w:numId w:val="27"/>
        </w:numPr>
        <w:shd w:val="clear" w:color="auto" w:fill="FFFFFF"/>
        <w:spacing w:before="100" w:beforeAutospacing="1" w:after="0" w:line="300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 xml:space="preserve">Procurando incrementar </w:t>
      </w:r>
      <w:r w:rsidR="003C67B5" w:rsidRPr="00716D5B">
        <w:rPr>
          <w:rFonts w:eastAsia="Times New Roman" w:cs="Times New Roman"/>
          <w:lang w:val="es-ES" w:eastAsia="es-ES"/>
        </w:rPr>
        <w:t>la satisfacción de</w:t>
      </w:r>
      <w:r w:rsidRPr="00716D5B">
        <w:rPr>
          <w:rFonts w:eastAsia="Times New Roman" w:cs="Times New Roman"/>
          <w:lang w:val="es-ES" w:eastAsia="es-ES"/>
        </w:rPr>
        <w:t xml:space="preserve"> </w:t>
      </w:r>
      <w:r w:rsidR="003C67B5" w:rsidRPr="00716D5B">
        <w:rPr>
          <w:rFonts w:eastAsia="Times New Roman" w:cs="Times New Roman"/>
          <w:lang w:val="es-ES" w:eastAsia="es-ES"/>
        </w:rPr>
        <w:t>l</w:t>
      </w:r>
      <w:r w:rsidRPr="00716D5B">
        <w:rPr>
          <w:rFonts w:eastAsia="Times New Roman" w:cs="Times New Roman"/>
          <w:lang w:val="es-ES" w:eastAsia="es-ES"/>
        </w:rPr>
        <w:t>os</w:t>
      </w:r>
      <w:r w:rsidR="003C67B5" w:rsidRPr="00716D5B">
        <w:rPr>
          <w:rFonts w:eastAsia="Times New Roman" w:cs="Times New Roman"/>
          <w:lang w:val="es-ES" w:eastAsia="es-ES"/>
        </w:rPr>
        <w:t xml:space="preserve"> </w:t>
      </w:r>
      <w:r w:rsidRPr="00716D5B">
        <w:rPr>
          <w:rFonts w:eastAsia="Times New Roman" w:cs="Times New Roman"/>
          <w:lang w:val="es-ES" w:eastAsia="es-ES"/>
        </w:rPr>
        <w:t>requirentes de manera constante</w:t>
      </w:r>
      <w:r w:rsidR="003C67B5" w:rsidRPr="00716D5B">
        <w:rPr>
          <w:rFonts w:eastAsia="Times New Roman" w:cs="Times New Roman"/>
          <w:lang w:val="es-ES" w:eastAsia="es-ES"/>
        </w:rPr>
        <w:t>.</w:t>
      </w:r>
    </w:p>
    <w:p w:rsidR="003C67B5" w:rsidRDefault="003C67B5" w:rsidP="00E213E3">
      <w:pPr>
        <w:pStyle w:val="Ttulo2"/>
        <w:jc w:val="both"/>
      </w:pPr>
      <w:bookmarkStart w:id="14" w:name="_Toc451180461"/>
      <w:r>
        <w:t xml:space="preserve">5.2. </w:t>
      </w:r>
      <w:r w:rsidR="0070769E">
        <w:t>POLÍTICA</w:t>
      </w:r>
      <w:bookmarkEnd w:id="14"/>
    </w:p>
    <w:p w:rsidR="003C67B5" w:rsidRPr="003C67B5" w:rsidRDefault="003C67B5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5" w:name="_Toc451180462"/>
      <w:r w:rsidRPr="003C67B5">
        <w:rPr>
          <w:rFonts w:eastAsia="Times New Roman"/>
          <w:lang w:val="es-ES" w:eastAsia="es-ES"/>
        </w:rPr>
        <w:t xml:space="preserve">5.2.1 </w:t>
      </w:r>
      <w:r w:rsidR="0070769E" w:rsidRPr="003C67B5">
        <w:rPr>
          <w:rFonts w:eastAsia="Times New Roman"/>
          <w:lang w:val="es-ES" w:eastAsia="es-ES"/>
        </w:rPr>
        <w:t>DESARROLLO DE LA POLÍTICA DE LA CALIDAD</w:t>
      </w:r>
      <w:bookmarkEnd w:id="15"/>
    </w:p>
    <w:p w:rsidR="00971FE5" w:rsidRPr="00716D5B" w:rsidRDefault="003C67B5" w:rsidP="00E213E3">
      <w:pPr>
        <w:pStyle w:val="Ttulo2"/>
        <w:spacing w:before="0" w:line="240" w:lineRule="atLeast"/>
        <w:jc w:val="both"/>
        <w:rPr>
          <w:rFonts w:asciiTheme="minorHAnsi" w:hAnsiTheme="minorHAnsi" w:cs="Arial"/>
          <w:b w:val="0"/>
          <w:i/>
          <w:color w:val="auto"/>
          <w:sz w:val="22"/>
          <w:szCs w:val="22"/>
        </w:rPr>
      </w:pPr>
      <w:bookmarkStart w:id="16" w:name="_Toc451180463"/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CTO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a través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>de su Coordinador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establece,</w:t>
      </w:r>
      <w:r w:rsidR="00E25F69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define,</w:t>
      </w:r>
      <w:r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 implementa y mantiene </w:t>
      </w:r>
      <w:r w:rsidR="00971FE5" w:rsidRPr="00716D5B">
        <w:rPr>
          <w:rFonts w:asciiTheme="minorHAnsi" w:eastAsia="Times New Roman" w:hAnsiTheme="minorHAnsi" w:cs="Times New Roman"/>
          <w:b w:val="0"/>
          <w:color w:val="auto"/>
          <w:sz w:val="22"/>
          <w:szCs w:val="22"/>
          <w:lang w:val="es-ES" w:eastAsia="es-ES"/>
        </w:rPr>
        <w:t xml:space="preserve">la siguiente política de calidad, alineada con la Política del Sistema Federal de Medios y Contenidos Federales que es 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"construir medios públicos de calidad, modernos y muy federales" (</w:t>
      </w:r>
      <w:r w:rsidR="0096670D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>Hernán</w:t>
      </w:r>
      <w:r w:rsidR="00971FE5" w:rsidRPr="00716D5B">
        <w:rPr>
          <w:rFonts w:asciiTheme="minorHAnsi" w:hAnsiTheme="minorHAnsi" w:cs="Arial"/>
          <w:b w:val="0"/>
          <w:i/>
          <w:color w:val="auto"/>
          <w:sz w:val="22"/>
          <w:szCs w:val="22"/>
        </w:rPr>
        <w:t xml:space="preserve"> Lombardi)</w:t>
      </w:r>
      <w:bookmarkEnd w:id="16"/>
    </w:p>
    <w:p w:rsidR="00CB6250" w:rsidRPr="003C67B5" w:rsidRDefault="00CB6250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17" w:name="_Toc451180464"/>
      <w:r w:rsidRPr="003C67B5">
        <w:rPr>
          <w:rFonts w:eastAsia="Times New Roman"/>
          <w:lang w:val="es-ES" w:eastAsia="es-ES"/>
        </w:rPr>
        <w:t xml:space="preserve">5.2.2 </w:t>
      </w:r>
      <w:r w:rsidR="0070769E" w:rsidRPr="003C67B5">
        <w:rPr>
          <w:rFonts w:eastAsia="Times New Roman"/>
          <w:lang w:val="es-ES" w:eastAsia="es-ES"/>
        </w:rPr>
        <w:t>COMUNICACIÓN DE LA POLÍTICA DE LA CALIDAD</w:t>
      </w:r>
      <w:bookmarkEnd w:id="17"/>
    </w:p>
    <w:p w:rsidR="00CB6250" w:rsidRPr="00716D5B" w:rsidRDefault="00E25F69" w:rsidP="00E213E3">
      <w:pPr>
        <w:shd w:val="clear" w:color="auto" w:fill="FFFFFF"/>
        <w:spacing w:after="0" w:line="330" w:lineRule="atLeast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lang w:val="es-ES" w:eastAsia="es-ES"/>
        </w:rPr>
        <w:t>La misma s</w:t>
      </w:r>
      <w:r w:rsidR="00CB6250" w:rsidRPr="00716D5B">
        <w:rPr>
          <w:rFonts w:eastAsia="Times New Roman" w:cs="Times New Roman"/>
          <w:lang w:val="es-ES" w:eastAsia="es-ES"/>
        </w:rPr>
        <w:t>e expone en el despacho del Coordinador de la CTO</w:t>
      </w:r>
      <w:r w:rsidR="001D3794">
        <w:rPr>
          <w:rFonts w:eastAsia="Times New Roman" w:cs="Times New Roman"/>
          <w:lang w:val="es-ES" w:eastAsia="es-ES"/>
        </w:rPr>
        <w:t xml:space="preserve"> y</w:t>
      </w:r>
      <w:r w:rsidR="00AF000A">
        <w:rPr>
          <w:rFonts w:eastAsia="Times New Roman" w:cs="Times New Roman"/>
          <w:lang w:val="es-ES" w:eastAsia="es-ES"/>
        </w:rPr>
        <w:t xml:space="preserve"> en Mesa de Ayuda para consulta de todos </w:t>
      </w:r>
      <w:r w:rsidR="00CB6250" w:rsidRPr="00716D5B">
        <w:rPr>
          <w:rFonts w:eastAsia="Times New Roman" w:cs="Times New Roman"/>
          <w:lang w:val="es-ES" w:eastAsia="es-ES"/>
        </w:rPr>
        <w:t>los colaboradores de</w:t>
      </w:r>
      <w:r w:rsidR="00AF000A">
        <w:rPr>
          <w:rFonts w:eastAsia="Times New Roman" w:cs="Times New Roman"/>
          <w:lang w:val="es-ES" w:eastAsia="es-ES"/>
        </w:rPr>
        <w:t xml:space="preserve">l </w:t>
      </w:r>
      <w:r w:rsidR="00CB6250" w:rsidRPr="00716D5B">
        <w:rPr>
          <w:rFonts w:eastAsia="Times New Roman" w:cs="Times New Roman"/>
          <w:lang w:val="es-ES" w:eastAsia="es-ES"/>
        </w:rPr>
        <w:t>área.</w:t>
      </w:r>
    </w:p>
    <w:p w:rsidR="0092108A" w:rsidRPr="00E25F69" w:rsidRDefault="0092108A" w:rsidP="00E213E3">
      <w:pPr>
        <w:pStyle w:val="Ttulo3"/>
        <w:jc w:val="both"/>
        <w:rPr>
          <w:rFonts w:ascii="Arial" w:eastAsia="Times New Roman" w:hAnsi="Arial"/>
          <w:sz w:val="20"/>
          <w:szCs w:val="20"/>
          <w:lang w:val="es-ES" w:eastAsia="es-ES"/>
        </w:rPr>
      </w:pPr>
      <w:bookmarkStart w:id="18" w:name="_Toc451180465"/>
      <w:r>
        <w:rPr>
          <w:rFonts w:eastAsia="Times New Roman"/>
          <w:lang w:val="es-ES" w:eastAsia="es-ES"/>
        </w:rPr>
        <w:t xml:space="preserve">5.3 </w:t>
      </w:r>
      <w:r w:rsidR="0070769E">
        <w:rPr>
          <w:rFonts w:eastAsia="Times New Roman"/>
          <w:lang w:val="es-ES" w:eastAsia="es-ES"/>
        </w:rPr>
        <w:t xml:space="preserve">VER </w:t>
      </w:r>
      <w:r w:rsidR="0070769E" w:rsidRPr="00CB6250">
        <w:rPr>
          <w:rFonts w:eastAsia="Times New Roman"/>
          <w:lang w:val="es-ES" w:eastAsia="es-ES"/>
        </w:rPr>
        <w:t>POLÍTICA DE LA CALIDAD</w:t>
      </w:r>
      <w:r w:rsidR="0070769E">
        <w:rPr>
          <w:rFonts w:eastAsia="Times New Roman"/>
          <w:lang w:val="es-ES" w:eastAsia="es-ES"/>
        </w:rPr>
        <w:t xml:space="preserve"> COORDINACIÓN TÉCNICA OPERATIVA  </w:t>
      </w:r>
      <w:r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18"/>
      <w:r>
        <w:rPr>
          <w:rFonts w:cstheme="minorHAnsi"/>
          <w:sz w:val="24"/>
          <w:szCs w:val="24"/>
          <w:lang w:val="es-ES"/>
        </w:rPr>
        <w:t xml:space="preserve"> </w:t>
      </w:r>
    </w:p>
    <w:p w:rsidR="0076729D" w:rsidRDefault="00354966" w:rsidP="00E213E3">
      <w:pPr>
        <w:pStyle w:val="Ttulo3"/>
        <w:jc w:val="both"/>
      </w:pPr>
      <w:bookmarkStart w:id="19" w:name="_Toc451180466"/>
      <w:r>
        <w:t>5.4</w:t>
      </w:r>
      <w:r w:rsidR="0076729D">
        <w:t xml:space="preserve"> </w:t>
      </w:r>
      <w:r w:rsidR="0070769E">
        <w:t>ROLES, RESPONSABILIDAD Y AUTORIDAD</w:t>
      </w:r>
      <w:bookmarkEnd w:id="19"/>
    </w:p>
    <w:p w:rsidR="0076729D" w:rsidRPr="00716D5B" w:rsidRDefault="00C157A1" w:rsidP="00E213E3">
      <w:pPr>
        <w:pStyle w:val="NormalWeb"/>
        <w:shd w:val="clear" w:color="auto" w:fill="FFFFFF"/>
        <w:spacing w:before="0" w:beforeAutospacing="0" w:after="21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La CTO define y asigna roles y responsabilidades según este detalle:</w:t>
      </w: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PLANIFICACIÓN Y CONTROL</w:t>
      </w:r>
      <w:r w:rsidR="00F7155F" w:rsidRPr="00716D5B">
        <w:rPr>
          <w:b/>
        </w:rPr>
        <w:t xml:space="preserve"> 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Relevar estados de situación y emitir informes de recomendaciones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Definir y dar formato a la documentación del sistema de </w:t>
      </w:r>
      <w:r w:rsidR="0096670D" w:rsidRPr="00716D5B">
        <w:t>gestión</w:t>
      </w:r>
      <w:r w:rsidRPr="00716D5B">
        <w:t xml:space="preserve"> de calidad</w:t>
      </w:r>
      <w:r w:rsidR="0096670D" w:rsidRPr="00716D5B">
        <w:t>,</w:t>
      </w:r>
    </w:p>
    <w:p w:rsidR="00F7155F" w:rsidRPr="00716D5B" w:rsidRDefault="00F7155F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Capacitar en el cambio cultural para el mantenimiento y adecuación a procesos, de todo el personal</w:t>
      </w:r>
      <w:r w:rsidR="0096670D" w:rsidRPr="00716D5B">
        <w:t>,</w:t>
      </w:r>
    </w:p>
    <w:p w:rsidR="00F7155F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Planificar y realizar auditorías internas,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lastRenderedPageBreak/>
        <w:t>Administrar la gestión de No Conformidades y otras que coadyuven a la Mejora continua,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Adecuar y actualizar el sistema y los documentos de gestión de calidad según las oportunidades de mejora,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Promover la certificación de Procesos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 el repositorio centralizado de la CTO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Definir, desarrollar e implementar los sistemas necesarios para garantizar el Control, la Planificación y el funcionamiento  estructural del Edificio y sus servicios.</w:t>
      </w:r>
    </w:p>
    <w:p w:rsidR="0096670D" w:rsidRPr="00716D5B" w:rsidRDefault="0096670D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>Informatizar los procesos definidos en el sistema de gestión de calidad</w:t>
      </w:r>
    </w:p>
    <w:p w:rsidR="00A55124" w:rsidRPr="00716D5B" w:rsidRDefault="00A55124" w:rsidP="00E213E3">
      <w:pPr>
        <w:pStyle w:val="Prrafodelista"/>
        <w:numPr>
          <w:ilvl w:val="0"/>
          <w:numId w:val="34"/>
        </w:numPr>
        <w:spacing w:after="0"/>
        <w:jc w:val="both"/>
      </w:pPr>
      <w:r w:rsidRPr="00716D5B">
        <w:t xml:space="preserve">Liderar proyectos de aplicación transversal a todas las </w:t>
      </w:r>
      <w:proofErr w:type="spellStart"/>
      <w:r w:rsidRPr="00716D5B">
        <w:t>areas</w:t>
      </w:r>
      <w:proofErr w:type="spellEnd"/>
    </w:p>
    <w:p w:rsidR="00E85CED" w:rsidRDefault="00E85CED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ESPACIOS FÍSICOS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Gestionar, administrar y diseñar la distribución de los espacios físicos y mobiliario.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Adoptar medidas preventivas, correctivas, como así generar proyectos de mejora a fin de preservar la integridad, imagen y el correcto uso de los edificios, mobiliario y sus estructuras.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diagramar la planimetría y documentación técnica necesaria para el desarrollo de proyectos de adecuación edilicia.</w:t>
      </w:r>
    </w:p>
    <w:p w:rsidR="00CB6250" w:rsidRPr="00716D5B" w:rsidRDefault="00CB6250" w:rsidP="00E213E3">
      <w:pPr>
        <w:pStyle w:val="Prrafodelista"/>
        <w:numPr>
          <w:ilvl w:val="0"/>
          <w:numId w:val="33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Inspeccionar toda intervención de terceros y de personal propio que ponga en riesgo la integridad edilicia.</w:t>
      </w:r>
    </w:p>
    <w:p w:rsidR="0092108A" w:rsidRPr="00716D5B" w:rsidRDefault="0092108A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MANTENIMIENTO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Asumir el mando del personal adscrito al servicio de mantenimiento, tanto  propio como </w:t>
      </w:r>
      <w:proofErr w:type="spellStart"/>
      <w:r w:rsidRPr="00716D5B">
        <w:rPr>
          <w:rFonts w:cstheme="minorHAnsi"/>
        </w:rPr>
        <w:t>tercerizado</w:t>
      </w:r>
      <w:proofErr w:type="spellEnd"/>
      <w:r w:rsidRPr="00716D5B">
        <w:rPr>
          <w:rFonts w:cstheme="minorHAnsi"/>
        </w:rPr>
        <w:t>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Mantener actualizado el historial de las instalaciones y los equipos para el mantenimiento, y toda intervención que se lleve a cabo sobre cada una de ellas.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Organización del almacén de materiales, repuestos y herramientas.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programas de mantenimiento preventivo, conductivo, normativo, modificativo y correctivo.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Confeccionar los programas de seguridad de equipos en instalaciones.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Emitir informes sobre todas aquellas cuestiones puramente técnicas que sean solicitadas.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Participar en la confección de proyectos, anteproyectos y estudios de viabilidad de aquellas obras  e instalaciones que sean necesarias.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Asesorar en aquellas dudas que surjan en las obras y reparaciones que se efectúen.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Elaboración de estudios de explotación de instalaciones que redunden en una disminución de costos, sin empeorar las condiciones de confort y mejorando el rendimiento y utilidad de las mismas.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Asesorar en la adquisición del equipamiento comprobando las especificaciones técnicas del mismo.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funcionamiento de todas las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todo lo relacionado con la seguridad técnica del edificio y su entorno, así como de las instalaciones estructurales.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 de oficina técnica en actualización de los planos relativos a distribución en planta e instalaciones, además de desarrollar las estadísticas relativas a rendimientos en instalaciones y equipos.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Establecer barremos de actividades.</w:t>
      </w:r>
    </w:p>
    <w:p w:rsidR="00CB6250" w:rsidRPr="00716D5B" w:rsidRDefault="00CB6250" w:rsidP="00E213E3">
      <w:pPr>
        <w:pStyle w:val="Prrafodelista"/>
        <w:numPr>
          <w:ilvl w:val="0"/>
          <w:numId w:val="32"/>
        </w:numPr>
        <w:spacing w:after="0"/>
        <w:jc w:val="both"/>
        <w:rPr>
          <w:rFonts w:cstheme="minorHAnsi"/>
          <w:color w:val="FF0000"/>
        </w:rPr>
      </w:pPr>
      <w:r w:rsidRPr="00716D5B">
        <w:rPr>
          <w:rFonts w:cstheme="minorHAnsi"/>
        </w:rPr>
        <w:t>Promover la aplicación de nuevos métodos y procedimientos de control, para dinamizar el desarrollo cuando sea requerido.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HIGIENE Y SEGURIDAD LABORAL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Diseñar y regular protocolos, procesos, procedimientos, y medidas de higiene y seguridad a fin de regular las intervenciones que sean realizadas que se realicen en el  que se vaya a realizar en el centro.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previo, durante y post a cada intervención,  inspecciones de los trabajos realizados por las empresas </w:t>
      </w:r>
      <w:proofErr w:type="spellStart"/>
      <w:r w:rsidRPr="00716D5B">
        <w:rPr>
          <w:rFonts w:cstheme="minorHAnsi"/>
        </w:rPr>
        <w:t>tercerizadas</w:t>
      </w:r>
      <w:proofErr w:type="spellEnd"/>
      <w:r w:rsidRPr="00716D5B">
        <w:rPr>
          <w:rFonts w:cstheme="minorHAnsi"/>
        </w:rPr>
        <w:t xml:space="preserve"> según la actividad que estén desarrollando. Solicitar y verificar que se cumplan los requisitos de higiene y seguridad laboral estipulados por el área a todo el personal que ingrese a realizar una tarea.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regular toda documentación  que garantice la higiene y seguridad laboral de las personas externas que realicen diversas intervenciones.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Asegurar mediante gestión interna y externa, que todo sistema del edificio y su estructura edilicia, cumpla con las normas de seguridad y genere el mínimo riesgo para las personas y el medioambiente.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el relevamiento de extintores, chequeo salidas de emergencias, control de señalética y accesibilidad, estado de las redes de incendio, ascensores, y detectar  cualquier tipo de deficiencias en las actuales condiciones edilicias, instalaciones y/o señalizaciones.</w:t>
      </w:r>
    </w:p>
    <w:p w:rsidR="00C600CD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Desarrollar y actualizar de un plan de evacuación, que contenga procesos, lineamientos, directivas y acciones a desarrollar en caso de un siniestro que comprometa el estado del edificio y la seguridad de las personas. Planificación y organización humana para la utilización </w:t>
      </w:r>
      <w:r w:rsidRPr="00716D5B">
        <w:rPr>
          <w:rFonts w:cstheme="minorHAnsi"/>
        </w:rPr>
        <w:lastRenderedPageBreak/>
        <w:t>óptima de los medios técnicos previstos con la finalidad de reducir al mínimo las posibles consecuencias que pudieran derivarse de una situación de riesgo.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Realizar capacitaciones para 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. Dictar charlas de introductorias sobre Higiene y seguridad laboral, capacitaciones  en relación al Plan de Evacuación y  los respectivos simulacros, capacitaciones trabajos de altura y riesgo y toda otra que se considere necesaria.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Articular junto al servicio de asistencia de salud al personal, a fin de garantizar la cobertura médica interna y externa.</w:t>
      </w:r>
    </w:p>
    <w:p w:rsidR="00CB6250" w:rsidRPr="00716D5B" w:rsidRDefault="00CB6250" w:rsidP="00E213E3">
      <w:pPr>
        <w:pStyle w:val="Prrafodelista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Controlar y asegurar que se cuenten con todos los permisos y habilitaciones correspondientes en cada edificio dependiente, gestionando ante cada autoridad de aplicación de norma la documentación requerida.</w:t>
      </w:r>
    </w:p>
    <w:p w:rsidR="00F455A2" w:rsidRPr="00716D5B" w:rsidRDefault="00F455A2" w:rsidP="00E213E3">
      <w:pPr>
        <w:jc w:val="both"/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SEGURIDAD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Adoptar medidas preventivas para evitar hechos que puedan afectar la seguridad edilicia y de las personas en los edificios a cargo y/o reducir sus efectos negativos al mínimo. 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Proteger y resguardar los bienes y personas puestos al cuidado generando una percepción de seguridad y confianza.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Dar cumplimiento a todas las normas jurídicas, impositivas, laborales y otras que rigen la actividad.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el servicio de Policía Federal, seguridad privada y bomberos, a fin de garantizar el orden y la protección de los empleados y visitas.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e implementar todas las acciones necesarias para la coordinación entre las distintas fuerzas con el fin evitar robos, hurtos y daños en las instalaciones y personas que circulen en el edificio.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Dirigir y aplicar los lineamientos expuestos en el Plan de Evacuación a fin de garantizar el éxito de las medidas diagramadas según el tipo de siniestro que surgiese. Planificar y actuar en todo tipo de evento que ponga en peligro vidas o bienes materiales. En la práctica esto incluye todo tipo de emergencias de mayor o menor grado, que requieren de los medios y técnicas para su resolución.</w:t>
      </w:r>
    </w:p>
    <w:p w:rsidR="00CB6250" w:rsidRPr="00716D5B" w:rsidRDefault="00CB6250" w:rsidP="00E213E3">
      <w:pPr>
        <w:pStyle w:val="Prrafodelista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Intervención preventiva y correctiva en robos, hurtos, extravíos y accidentes, ya sea a través de la recepción y gestión de denuncias, rondas de prevención y control por puestos Fijos, logística de eventos, control de cámaras, accesos y tecnología de prevención,  y el registro de movimientos de bienes de valor de un área interna a otra.</w:t>
      </w:r>
    </w:p>
    <w:p w:rsidR="005048F6" w:rsidRPr="00716D5B" w:rsidRDefault="005048F6" w:rsidP="00E213E3">
      <w:pPr>
        <w:jc w:val="both"/>
        <w:rPr>
          <w:b/>
        </w:rPr>
      </w:pPr>
    </w:p>
    <w:p w:rsidR="00CB6250" w:rsidRPr="00716D5B" w:rsidRDefault="00CB6250" w:rsidP="00E213E3">
      <w:pPr>
        <w:jc w:val="both"/>
        <w:rPr>
          <w:b/>
        </w:rPr>
      </w:pPr>
      <w:r w:rsidRPr="00716D5B">
        <w:rPr>
          <w:b/>
        </w:rPr>
        <w:t>COORDINACIÓN DE SERVICIOS GENERALES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>Supervisar el sistema de acreditaciones que permiten el ingreso de personas al edificio, como así el ingreso de personal externo (proveedores, artistas, prensa u otros) que realicen trabajos en el edificio.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Registrar los ingresos de elementos electrónicos, herramientas u otros materiales que se ingresen a los edificios que estén bajo la órbita del área.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Coordinar todas las acciones correspondientes a la detección, planeación y atención de los servicios de apoyo que requieran las áreas para garantizar su mejor desempeño.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Limpieza. Mantener los espacios físicos limpios y ordenados con el fin de conseguir un mejor aprovechamiento del espacio, una mejora en la eficacia y seguridad e higiene laboral y, en general, un entorno más cómodo y agradable. Realizando actividades como; fumigación, limpieza básica, en profundidad, en altura, limpieza de tanques, gestión de residuos y reposición de insumos.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Control de Stock. Gestión eficiente de la circulación y almacenamiento de los bienes, herramientas, repuestos, etc., del flujo de información relacionado a estas actividades. Supervisión y gestión del ingreso y egreso de materiales de depósito y su correspondiente reposición. 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Automotores. Planificación y coordinación del trabajo. Evaluar y controlar el uso, salida y entrada de los mismos. Gestión de viajes.</w:t>
      </w:r>
    </w:p>
    <w:p w:rsidR="00CB6250" w:rsidRPr="00716D5B" w:rsidRDefault="00CB6250" w:rsidP="00E213E3">
      <w:pPr>
        <w:pStyle w:val="Prrafodelista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 xml:space="preserve">Otros servicios. Gestión de servicios no contemplados como generales; a saber, gestión de las contrataciones de pequeñas empresas que brindan servicios particulares. Estos son; Servicios de agua potable en </w:t>
      </w:r>
      <w:proofErr w:type="spellStart"/>
      <w:r w:rsidRPr="00716D5B">
        <w:rPr>
          <w:rFonts w:cstheme="minorHAnsi"/>
        </w:rPr>
        <w:t>dispenser</w:t>
      </w:r>
      <w:proofErr w:type="spellEnd"/>
      <w:r w:rsidRPr="00716D5B">
        <w:rPr>
          <w:rFonts w:cstheme="minorHAnsi"/>
        </w:rPr>
        <w:t xml:space="preserve">, </w:t>
      </w:r>
      <w:proofErr w:type="spellStart"/>
      <w:r w:rsidRPr="00716D5B">
        <w:rPr>
          <w:rFonts w:cstheme="minorHAnsi"/>
        </w:rPr>
        <w:t>parquización</w:t>
      </w:r>
      <w:proofErr w:type="spellEnd"/>
      <w:r w:rsidRPr="00716D5B">
        <w:rPr>
          <w:rFonts w:cstheme="minorHAnsi"/>
        </w:rPr>
        <w:t xml:space="preserve"> y jardinería, ascensoristas, provisión y gestión de telefonía celular, entre otros. </w:t>
      </w:r>
    </w:p>
    <w:p w:rsidR="009C7F32" w:rsidRPr="00716D5B" w:rsidRDefault="009C7F32" w:rsidP="00E213E3">
      <w:pPr>
        <w:jc w:val="both"/>
      </w:pPr>
    </w:p>
    <w:p w:rsidR="0076729D" w:rsidRPr="00716D5B" w:rsidRDefault="001D1C2D" w:rsidP="00E213E3">
      <w:pPr>
        <w:jc w:val="both"/>
        <w:rPr>
          <w:b/>
        </w:rPr>
      </w:pPr>
      <w:r w:rsidRPr="00716D5B">
        <w:rPr>
          <w:b/>
        </w:rPr>
        <w:t>COORDINACION GENERAL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el Sistema de Gestión de la Calidad es conforme con los requisitos de esta Norma Internacional.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los procesos están generando las salidas previstas.</w:t>
      </w:r>
    </w:p>
    <w:p w:rsidR="0076729D" w:rsidRPr="00716D5B" w:rsidRDefault="001D1C2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Informar </w:t>
      </w:r>
      <w:r w:rsidR="0076729D" w:rsidRPr="00716D5B">
        <w:rPr>
          <w:rFonts w:asciiTheme="minorHAnsi" w:hAnsiTheme="minorHAnsi"/>
          <w:sz w:val="22"/>
          <w:szCs w:val="22"/>
        </w:rPr>
        <w:t xml:space="preserve">sobre el desempeño del Sistema de Gestión de la Calidad y sobre las oportunidades de mejora 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>Asegurarse de que se promueve el enfoque al cliente en toda la organización.</w:t>
      </w:r>
    </w:p>
    <w:p w:rsidR="0076729D" w:rsidRPr="00716D5B" w:rsidRDefault="0076729D" w:rsidP="00E213E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0" w:lineRule="atLeast"/>
        <w:jc w:val="both"/>
        <w:rPr>
          <w:rFonts w:asciiTheme="minorHAnsi" w:hAnsiTheme="minorHAnsi"/>
          <w:sz w:val="22"/>
          <w:szCs w:val="22"/>
        </w:rPr>
      </w:pPr>
      <w:r w:rsidRPr="00716D5B">
        <w:rPr>
          <w:rFonts w:asciiTheme="minorHAnsi" w:hAnsiTheme="minorHAnsi"/>
          <w:sz w:val="22"/>
          <w:szCs w:val="22"/>
        </w:rPr>
        <w:t xml:space="preserve">Asegurarse de que la integridad del Sistema de Gestión de la Calidad se mantiene cuando se planifican e </w:t>
      </w:r>
      <w:r w:rsidR="009C7F32" w:rsidRPr="00716D5B">
        <w:rPr>
          <w:rFonts w:asciiTheme="minorHAnsi" w:hAnsiTheme="minorHAnsi"/>
          <w:sz w:val="22"/>
          <w:szCs w:val="22"/>
        </w:rPr>
        <w:t>implementan cambios en el mismo (Control y Planificación)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716D5B">
        <w:rPr>
          <w:rFonts w:cstheme="minorHAnsi"/>
        </w:rPr>
        <w:t>Gestionar programas de corrección, mantenimiento, seguridad, conservación y supervisión de los  inmuebles y e instalaciones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lastRenderedPageBreak/>
        <w:t xml:space="preserve">Desarrollar programas de supervisión, evaluación y control técnico del personal interno y </w:t>
      </w:r>
      <w:proofErr w:type="spellStart"/>
      <w:r w:rsidRPr="00716D5B">
        <w:rPr>
          <w:rFonts w:cstheme="minorHAnsi"/>
        </w:rPr>
        <w:t>terciarizado</w:t>
      </w:r>
      <w:proofErr w:type="spellEnd"/>
      <w:r w:rsidRPr="00716D5B">
        <w:rPr>
          <w:rFonts w:cstheme="minorHAnsi"/>
        </w:rPr>
        <w:t>, de tal manera que asegure el mantenimiento, operación y servicio en condiciones apropiadas de los inmuebles a cargo.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 xml:space="preserve">Operar, controlar y optimizar los sistemas de control y conducción para garantizar el  mantenimiento y operatividad </w:t>
      </w:r>
      <w:r w:rsidR="001F02E0" w:rsidRPr="00716D5B">
        <w:rPr>
          <w:rFonts w:cstheme="minorHAnsi"/>
        </w:rPr>
        <w:t>del edificio</w:t>
      </w:r>
      <w:r w:rsidRPr="00716D5B">
        <w:rPr>
          <w:rFonts w:cstheme="minorHAnsi"/>
        </w:rPr>
        <w:t>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Garantizar la dirección y ejecución de todos los programas, procesos y procedimientos necesarios para asegurar la excelencia, coherencia y optimización de toda la estructura edilicia, infraestructura, su remodelación y utilización; garantizando el bienestar y seguridad de las personas,  evitando posibles daños a la comunidad y medio ambiente que pudiesen ser derivados de la actividad.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Planificación y dirección de los programas de mantenimiento preventivo, conductivo, normativo, correctivo y modificativo, supervisando la ejecución de obras, tareas y servicios ejecutados por las empresas contratadas que operen en el edificio  y sus instalaciones.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Asegurar la correcta prestación de los servicios generales y específicos,  tales como la Seguridad y Vigilancia, Higiene y Seguridad Laboral, Mantenimiento y Limpieza, Control de Accesos y Espacios Físicos, efectuando un control y seguimiento de la prestación de servicios contratados a terceros en el ámbito de su competencia.</w:t>
      </w:r>
    </w:p>
    <w:p w:rsidR="001D1C2D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Controlar y supervisar los accesos,  coordinando el ingreso-egreso de personas, ya sean propias al organismo como todo tercero, paquetes y todo tipo de materiales. Coordinar con la flota de vehículos disponibles para el traslado de proveedores, artistas y funcionarios.</w:t>
      </w:r>
    </w:p>
    <w:p w:rsidR="0092108A" w:rsidRPr="00716D5B" w:rsidRDefault="001D1C2D" w:rsidP="00E213E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 w:rsidRPr="00716D5B">
        <w:rPr>
          <w:rFonts w:cstheme="minorHAnsi"/>
        </w:rPr>
        <w:t>Operativa y logística. Brindar apoyo logístico a todas las áreas del Departamento Técnico Operativo, a través de inspecciones y acciones operativas con el fin de garantizar el correcto funcionamiento de los sistemas y la eficiencia en el desarrollo de eventos, muestras y el ingreso de visitas exteriores. Canalizar acciones y registrarlas a pedido de la mesa de ayuda.</w:t>
      </w:r>
      <w:r w:rsidR="0092108A" w:rsidRPr="00716D5B">
        <w:rPr>
          <w:rFonts w:cstheme="minorHAnsi"/>
        </w:rPr>
        <w:br w:type="page"/>
      </w:r>
    </w:p>
    <w:p w:rsidR="0092108A" w:rsidRDefault="001A2852" w:rsidP="00E213E3">
      <w:pPr>
        <w:pStyle w:val="Ttulo3"/>
        <w:jc w:val="both"/>
        <w:rPr>
          <w:rFonts w:eastAsia="Times New Roman"/>
          <w:lang w:val="es-ES" w:eastAsia="es-ES"/>
        </w:rPr>
      </w:pPr>
      <w:bookmarkStart w:id="20" w:name="_Toc451180467"/>
      <w:r w:rsidRPr="00CB6250">
        <w:rPr>
          <w:rFonts w:eastAsia="Times New Roman"/>
          <w:lang w:val="es-ES" w:eastAsia="es-ES"/>
        </w:rPr>
        <w:lastRenderedPageBreak/>
        <w:t>POLÍTICA DE LA CALIDAD</w:t>
      </w:r>
      <w:r>
        <w:rPr>
          <w:rFonts w:eastAsia="Times New Roman"/>
          <w:lang w:val="es-ES" w:eastAsia="es-ES"/>
        </w:rPr>
        <w:t xml:space="preserve"> COORDINACIÓN TÉCNICA OPERATIVA  </w:t>
      </w:r>
      <w:r w:rsidR="0092108A" w:rsidRPr="00EF7A5A">
        <w:rPr>
          <w:rFonts w:eastAsia="Times New Roman"/>
          <w:highlight w:val="yellow"/>
          <w:lang w:val="es-ES" w:eastAsia="es-ES"/>
        </w:rPr>
        <w:t>(propuesta sin validar)</w:t>
      </w:r>
      <w:bookmarkEnd w:id="20"/>
    </w:p>
    <w:p w:rsidR="0092108A" w:rsidRPr="0092108A" w:rsidRDefault="0092108A" w:rsidP="00E213E3">
      <w:pPr>
        <w:jc w:val="both"/>
        <w:rPr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cstheme="minorHAnsi"/>
        </w:rPr>
        <w:t xml:space="preserve">La Unidad de Coordinación Técnica Operativa, bajo la órbita de la Dirección Nacional de Expresiones Federales del Sistema Federal de Medios y Contenidos Públicos, con sus áreas de injerencia definidas a cargo (servicios generales, vigilancia, seguridad, mantenimiento de bienes e instalaciones) procura que la prestación de los servicios vinculados a su gestión sean de plena </w:t>
      </w:r>
      <w:r w:rsidRPr="00716D5B">
        <w:rPr>
          <w:rFonts w:eastAsia="Times New Roman" w:cs="Arial"/>
          <w:lang w:val="es-ES" w:eastAsia="es-ES"/>
        </w:rPr>
        <w:t>satisfacción para los usuarios y requirentes, contribuyendo</w:t>
      </w:r>
      <w:r w:rsidRPr="00716D5B">
        <w:rPr>
          <w:rFonts w:eastAsia="Times New Roman" w:cs="Arial"/>
          <w:iCs/>
          <w:lang w:val="es-ES" w:eastAsia="es-ES"/>
        </w:rPr>
        <w:t xml:space="preserve"> en cuanto a sus funciones específicas dependa, a respetar </w:t>
      </w:r>
      <w:r w:rsidRPr="00716D5B">
        <w:rPr>
          <w:rFonts w:cs="Arial"/>
          <w:shd w:val="clear" w:color="auto" w:fill="FFFFFF"/>
        </w:rPr>
        <w:t>los criterios centrales de “respeto del pluralismo político, religioso, cultural, lingüístico y social” como eje rector  de este espacio de generación de contenidos</w:t>
      </w:r>
      <w:r w:rsidRPr="00716D5B">
        <w:rPr>
          <w:rFonts w:eastAsia="Times New Roman" w:cs="Arial"/>
          <w:iCs/>
          <w:lang w:val="es-ES" w:eastAsia="es-ES"/>
        </w:rPr>
        <w:t>.                                                                         </w:t>
      </w:r>
    </w:p>
    <w:p w:rsidR="0092108A" w:rsidRPr="00716D5B" w:rsidRDefault="0092108A" w:rsidP="00E213E3">
      <w:pPr>
        <w:jc w:val="both"/>
        <w:rPr>
          <w:rFonts w:eastAsia="Times New Roman" w:cs="Arial"/>
          <w:lang w:val="es-ES" w:eastAsia="es-ES"/>
        </w:rPr>
      </w:pPr>
    </w:p>
    <w:p w:rsidR="0092108A" w:rsidRPr="00716D5B" w:rsidRDefault="0092108A" w:rsidP="00E213E3">
      <w:pPr>
        <w:jc w:val="both"/>
        <w:rPr>
          <w:rFonts w:ascii="Arial" w:eastAsia="Times New Roman" w:hAnsi="Arial" w:cs="Arial"/>
          <w:color w:val="888888"/>
          <w:lang w:val="es-ES" w:eastAsia="es-ES"/>
        </w:rPr>
      </w:pPr>
      <w:r w:rsidRPr="00716D5B">
        <w:rPr>
          <w:rFonts w:eastAsia="Times New Roman" w:cs="Arial"/>
          <w:lang w:val="es-ES" w:eastAsia="es-ES"/>
        </w:rPr>
        <w:t xml:space="preserve">Implementa un Sistema de Gestión de la Calidad en los procesos propios </w:t>
      </w:r>
      <w:r w:rsidR="00412164">
        <w:rPr>
          <w:rFonts w:eastAsia="Times New Roman" w:cs="Arial"/>
          <w:lang w:val="es-ES" w:eastAsia="es-ES"/>
        </w:rPr>
        <w:t>tanto como</w:t>
      </w:r>
      <w:r w:rsidRPr="00716D5B">
        <w:rPr>
          <w:rFonts w:eastAsia="Times New Roman" w:cs="Arial"/>
          <w:lang w:val="es-ES" w:eastAsia="es-ES"/>
        </w:rPr>
        <w:t xml:space="preserve"> </w:t>
      </w:r>
      <w:r w:rsidR="00152ACA">
        <w:rPr>
          <w:rFonts w:eastAsia="Times New Roman" w:cs="Arial"/>
          <w:lang w:val="es-ES" w:eastAsia="es-ES"/>
        </w:rPr>
        <w:t xml:space="preserve">para controlar </w:t>
      </w:r>
      <w:r w:rsidRPr="00716D5B">
        <w:rPr>
          <w:rFonts w:eastAsia="Times New Roman" w:cs="Arial"/>
          <w:lang w:val="es-ES" w:eastAsia="es-ES"/>
        </w:rPr>
        <w:t>los prestados por empresas contratadas, con el propósito de asegurar que los mismos garanticen  el normal funcionamiento de las instalaciones, de sus sistemas operativos y de control, de sus espacios físicos</w:t>
      </w:r>
      <w:r w:rsidR="00412164">
        <w:rPr>
          <w:rFonts w:eastAsia="Times New Roman" w:cs="Arial"/>
          <w:lang w:val="es-ES" w:eastAsia="es-ES"/>
        </w:rPr>
        <w:t xml:space="preserve"> y</w:t>
      </w:r>
      <w:r w:rsidRPr="00716D5B">
        <w:rPr>
          <w:rFonts w:eastAsia="Times New Roman" w:cs="Arial"/>
          <w:lang w:val="es-ES" w:eastAsia="es-ES"/>
        </w:rPr>
        <w:t xml:space="preserve"> de los bienes históricos</w:t>
      </w:r>
      <w:r w:rsidR="00412164">
        <w:rPr>
          <w:rFonts w:eastAsia="Times New Roman" w:cs="Arial"/>
          <w:lang w:val="es-ES" w:eastAsia="es-ES"/>
        </w:rPr>
        <w:t xml:space="preserve"> con el propósito de</w:t>
      </w:r>
      <w:r w:rsidRPr="00716D5B">
        <w:rPr>
          <w:rFonts w:eastAsia="Times New Roman" w:cs="Arial"/>
          <w:lang w:val="es-ES" w:eastAsia="es-ES"/>
        </w:rPr>
        <w:t xml:space="preserve"> asegurar que el ambiente edilicio se conserve en perfecto estado.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Procura fortalecer las competencias profesionales y o</w:t>
      </w:r>
      <w:r w:rsidR="00412164">
        <w:rPr>
          <w:rFonts w:eastAsia="Times New Roman" w:cs="Arial"/>
          <w:iCs/>
          <w:lang w:val="es-ES" w:eastAsia="es-ES"/>
        </w:rPr>
        <w:t xml:space="preserve">perativas de los colaboradores </w:t>
      </w:r>
      <w:r w:rsidRPr="00716D5B">
        <w:rPr>
          <w:rFonts w:eastAsia="Times New Roman" w:cs="Arial"/>
          <w:iCs/>
          <w:lang w:val="es-ES" w:eastAsia="es-ES"/>
        </w:rPr>
        <w:t>e</w:t>
      </w:r>
      <w:r w:rsidR="00412164">
        <w:rPr>
          <w:rFonts w:eastAsia="Times New Roman" w:cs="Arial"/>
          <w:iCs/>
          <w:lang w:val="es-ES" w:eastAsia="es-ES"/>
        </w:rPr>
        <w:t>n</w:t>
      </w:r>
      <w:r w:rsidRPr="00716D5B">
        <w:rPr>
          <w:rFonts w:eastAsia="Times New Roman" w:cs="Arial"/>
          <w:iCs/>
          <w:lang w:val="es-ES" w:eastAsia="es-ES"/>
        </w:rPr>
        <w:t xml:space="preserve"> cada área y promueve acciones que propicien el  compromiso de su gente y el de las empresas prestadoras de servicios</w:t>
      </w:r>
      <w:r w:rsidR="00975FE7">
        <w:rPr>
          <w:rFonts w:eastAsia="Times New Roman" w:cs="Arial"/>
          <w:iCs/>
          <w:lang w:val="es-ES" w:eastAsia="es-ES"/>
        </w:rPr>
        <w:t>,</w:t>
      </w:r>
      <w:r w:rsidRPr="00716D5B">
        <w:rPr>
          <w:rFonts w:eastAsia="Times New Roman" w:cs="Arial"/>
          <w:iCs/>
          <w:lang w:val="es-ES" w:eastAsia="es-ES"/>
        </w:rPr>
        <w:t xml:space="preserve"> con los parámetros de calidad pautados.</w:t>
      </w:r>
    </w:p>
    <w:p w:rsidR="0092108A" w:rsidRPr="00716D5B" w:rsidRDefault="0092108A" w:rsidP="00E213E3">
      <w:pPr>
        <w:shd w:val="clear" w:color="auto" w:fill="FFFFFF"/>
        <w:spacing w:before="100" w:beforeAutospacing="1" w:after="100" w:afterAutospacing="1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Cs/>
          <w:lang w:val="es-ES" w:eastAsia="es-ES"/>
        </w:rPr>
        <w:t>Gestiona además los recursos necesarios para apoyar la ejecución, el seguimiento y la mejora continua del Sistema de Gestión de Calidad, asegurando se respete y aplique la totalidad de la normativa vigente en un todo de acuerdo con el carácter de</w:t>
      </w:r>
      <w:r w:rsidR="00412164">
        <w:rPr>
          <w:rFonts w:eastAsia="Times New Roman" w:cs="Arial"/>
          <w:iCs/>
          <w:lang w:val="es-ES" w:eastAsia="es-ES"/>
        </w:rPr>
        <w:t>l</w:t>
      </w:r>
      <w:r w:rsidRPr="00716D5B">
        <w:rPr>
          <w:rFonts w:eastAsia="Times New Roman" w:cs="Arial"/>
          <w:iCs/>
          <w:lang w:val="es-ES" w:eastAsia="es-ES"/>
        </w:rPr>
        <w:t xml:space="preserve"> servicio artístico que este </w:t>
      </w:r>
      <w:r w:rsidR="00412164">
        <w:rPr>
          <w:rFonts w:eastAsia="Times New Roman" w:cs="Arial"/>
          <w:iCs/>
          <w:lang w:val="es-ES" w:eastAsia="es-ES"/>
        </w:rPr>
        <w:t xml:space="preserve">Centro Cultural </w:t>
      </w:r>
      <w:r w:rsidRPr="00716D5B">
        <w:rPr>
          <w:rFonts w:eastAsia="Times New Roman" w:cs="Arial"/>
          <w:iCs/>
          <w:lang w:val="es-ES" w:eastAsia="es-ES"/>
        </w:rPr>
        <w:t>presta a la comunidad.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i/>
          <w:iCs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Coordinación CTO/CCK</w:t>
      </w:r>
    </w:p>
    <w:p w:rsidR="0092108A" w:rsidRPr="00716D5B" w:rsidRDefault="0092108A" w:rsidP="00E213E3">
      <w:pPr>
        <w:shd w:val="clear" w:color="auto" w:fill="FFFFFF"/>
        <w:spacing w:after="0" w:line="341" w:lineRule="atLeast"/>
        <w:jc w:val="both"/>
        <w:rPr>
          <w:rFonts w:eastAsia="Times New Roman" w:cs="Arial"/>
          <w:lang w:val="es-ES" w:eastAsia="es-ES"/>
        </w:rPr>
      </w:pPr>
      <w:r w:rsidRPr="00716D5B">
        <w:rPr>
          <w:rFonts w:eastAsia="Times New Roman" w:cs="Arial"/>
          <w:i/>
          <w:iCs/>
          <w:lang w:val="es-ES" w:eastAsia="es-ES"/>
        </w:rPr>
        <w:t>Marzo 2015</w:t>
      </w:r>
    </w:p>
    <w:p w:rsidR="00AE61E0" w:rsidRDefault="00AE61E0" w:rsidP="00E213E3">
      <w:pPr>
        <w:pStyle w:val="Ttulo1"/>
        <w:jc w:val="both"/>
        <w:rPr>
          <w:shd w:val="clear" w:color="auto" w:fill="FFFFFF"/>
        </w:rPr>
      </w:pPr>
      <w:bookmarkStart w:id="21" w:name="_Toc451180468"/>
      <w:r>
        <w:rPr>
          <w:shd w:val="clear" w:color="auto" w:fill="FFFFFF"/>
        </w:rPr>
        <w:lastRenderedPageBreak/>
        <w:t>6. PLANIFICACION</w:t>
      </w:r>
      <w:bookmarkEnd w:id="21"/>
    </w:p>
    <w:p w:rsidR="00AE61E0" w:rsidRDefault="00AE61E0" w:rsidP="00E213E3">
      <w:pPr>
        <w:pStyle w:val="Ttulo2"/>
        <w:jc w:val="both"/>
        <w:rPr>
          <w:shd w:val="clear" w:color="auto" w:fill="FFFFFF"/>
        </w:rPr>
      </w:pPr>
      <w:bookmarkStart w:id="22" w:name="_Toc451180469"/>
      <w:r>
        <w:rPr>
          <w:shd w:val="clear" w:color="auto" w:fill="FFFFFF"/>
        </w:rPr>
        <w:t xml:space="preserve">6.1. ACCIONES PARA ABORDAR LOS </w:t>
      </w:r>
      <w:r w:rsidRPr="003B70F9">
        <w:rPr>
          <w:highlight w:val="yellow"/>
          <w:shd w:val="clear" w:color="auto" w:fill="FFFFFF"/>
        </w:rPr>
        <w:t>RIESGOS</w:t>
      </w:r>
      <w:r>
        <w:rPr>
          <w:shd w:val="clear" w:color="auto" w:fill="FFFFFF"/>
        </w:rPr>
        <w:t xml:space="preserve"> Y LAS OPORTUNIDADES</w:t>
      </w:r>
      <w:bookmarkEnd w:id="22"/>
    </w:p>
    <w:p w:rsidR="00F3649B" w:rsidRPr="00716D5B" w:rsidRDefault="00D00C6F" w:rsidP="00E213E3">
      <w:pPr>
        <w:jc w:val="both"/>
        <w:rPr>
          <w:rStyle w:val="Textoennegrita"/>
          <w:b w:val="0"/>
          <w:shd w:val="clear" w:color="auto" w:fill="FFFFFF"/>
        </w:rPr>
      </w:pPr>
      <w:r w:rsidRPr="00716D5B">
        <w:rPr>
          <w:shd w:val="clear" w:color="auto" w:fill="FFFFFF"/>
        </w:rPr>
        <w:t>La CTO identifica los siguientes p</w:t>
      </w:r>
      <w:r w:rsidR="00AE61E0" w:rsidRPr="00716D5B">
        <w:rPr>
          <w:shd w:val="clear" w:color="auto" w:fill="FFFFFF"/>
        </w:rPr>
        <w:t xml:space="preserve">rincipios </w:t>
      </w:r>
      <w:r w:rsidRPr="00716D5B">
        <w:rPr>
          <w:shd w:val="clear" w:color="auto" w:fill="FFFFFF"/>
        </w:rPr>
        <w:t>para una</w:t>
      </w:r>
      <w:r w:rsidR="0092108A" w:rsidRPr="00716D5B">
        <w:rPr>
          <w:shd w:val="clear" w:color="auto" w:fill="FFFFFF"/>
        </w:rPr>
        <w:t xml:space="preserve"> gestión eficaz del riesgo</w:t>
      </w:r>
      <w:r w:rsidR="009F794D" w:rsidRPr="00716D5B">
        <w:rPr>
          <w:shd w:val="clear" w:color="auto" w:fill="FFFFFF"/>
        </w:rPr>
        <w:t>, teniendo en cuenta la incertidumbre, la posibilidad de futuros sucesos y los efecto</w:t>
      </w:r>
      <w:r w:rsidR="0023728F">
        <w:rPr>
          <w:shd w:val="clear" w:color="auto" w:fill="FFFFFF"/>
        </w:rPr>
        <w:t>s sobre los objetivos acordados con el o</w:t>
      </w:r>
      <w:r w:rsidR="00F3649B" w:rsidRPr="00716D5B">
        <w:rPr>
          <w:rStyle w:val="Textoennegrita"/>
          <w:b w:val="0"/>
          <w:shd w:val="clear" w:color="auto" w:fill="FFFFFF"/>
        </w:rPr>
        <w:t>bjetivo</w:t>
      </w:r>
      <w:r w:rsidR="0023728F">
        <w:rPr>
          <w:rStyle w:val="Textoennegrita"/>
          <w:b w:val="0"/>
          <w:shd w:val="clear" w:color="auto" w:fill="FFFFFF"/>
        </w:rPr>
        <w:t xml:space="preserve"> de</w:t>
      </w:r>
      <w:r w:rsidR="00F3649B" w:rsidRPr="00716D5B">
        <w:rPr>
          <w:rStyle w:val="Textoennegrita"/>
          <w:b w:val="0"/>
          <w:shd w:val="clear" w:color="auto" w:fill="FFFFFF"/>
        </w:rPr>
        <w:t xml:space="preserve"> “Prevenir” </w:t>
      </w:r>
      <w:r w:rsidR="00975FE7" w:rsidRPr="00975FE7">
        <w:rPr>
          <w:rStyle w:val="Textoennegrita"/>
          <w:b w:val="0"/>
          <w:highlight w:val="yellow"/>
          <w:shd w:val="clear" w:color="auto" w:fill="FFFFFF"/>
        </w:rPr>
        <w:t>(desarrollar con BETO)</w:t>
      </w:r>
    </w:p>
    <w:p w:rsidR="009F794D" w:rsidRPr="00716D5B" w:rsidRDefault="009F794D" w:rsidP="00E213E3">
      <w:pPr>
        <w:pStyle w:val="NormalWeb"/>
        <w:shd w:val="clear" w:color="auto" w:fill="FFFFFF"/>
        <w:spacing w:before="0" w:beforeAutospacing="0" w:after="0" w:afterAutospacing="0" w:line="261" w:lineRule="atLeast"/>
        <w:jc w:val="both"/>
        <w:rPr>
          <w:rFonts w:asciiTheme="minorHAnsi" w:hAnsiTheme="minorHAnsi"/>
          <w:sz w:val="22"/>
          <w:szCs w:val="22"/>
          <w:u w:val="single"/>
        </w:rPr>
      </w:pPr>
      <w:r w:rsidRPr="00716D5B">
        <w:rPr>
          <w:rFonts w:asciiTheme="minorHAnsi" w:hAnsiTheme="minorHAnsi"/>
          <w:sz w:val="22"/>
          <w:szCs w:val="22"/>
          <w:u w:val="single"/>
          <w:shd w:val="clear" w:color="auto" w:fill="FFFFFF"/>
        </w:rPr>
        <w:t xml:space="preserve">Se basa en los </w:t>
      </w:r>
      <w:r w:rsidRPr="00716D5B">
        <w:rPr>
          <w:rFonts w:asciiTheme="minorHAnsi" w:hAnsiTheme="minorHAnsi"/>
          <w:bCs/>
          <w:sz w:val="22"/>
          <w:szCs w:val="22"/>
          <w:u w:val="single"/>
        </w:rPr>
        <w:t>principios básicos que establece la Norma ISO 31000</w:t>
      </w:r>
      <w:r w:rsidRPr="00716D5B">
        <w:rPr>
          <w:rFonts w:asciiTheme="minorHAnsi" w:hAnsiTheme="minorHAnsi"/>
          <w:sz w:val="22"/>
          <w:szCs w:val="22"/>
          <w:u w:val="single"/>
        </w:rPr>
        <w:t>: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Crear y proteger el valor:</w:t>
      </w:r>
      <w:r w:rsidRPr="00716D5B">
        <w:rPr>
          <w:rFonts w:eastAsia="Times New Roman" w:cs="Times New Roman"/>
          <w:iCs/>
          <w:lang w:val="es-ES" w:eastAsia="es-ES"/>
        </w:rPr>
        <w:t> Contribuye a la consecución de objetivos así como a la mejora de aspectos tales como la seguridad y salud laboral, cumplimiento legal y normativo, protección ambiental, etc.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Estar incorporada en todos los procesos:</w:t>
      </w:r>
      <w:r w:rsidRPr="00716D5B">
        <w:rPr>
          <w:rFonts w:eastAsia="Times New Roman" w:cs="Times New Roman"/>
          <w:iCs/>
          <w:lang w:val="es-ES" w:eastAsia="es-ES"/>
        </w:rPr>
        <w:t> No debe ser entendida como una actividad aislada sino como parte de las actividades y procesos principales de una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parte del proceso para la toma de decisiones:</w:t>
      </w:r>
      <w:r w:rsidRPr="00716D5B">
        <w:rPr>
          <w:rFonts w:eastAsia="Times New Roman" w:cs="Times New Roman"/>
          <w:iCs/>
          <w:lang w:val="es-ES" w:eastAsia="es-ES"/>
        </w:rPr>
        <w:t> La gestión del riesgo ayuda a la toma de decisiones evaluando la información sobre las distintas alternativas de acción.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usada para tratar con la incertidumbre:</w:t>
      </w:r>
      <w:r w:rsidRPr="00716D5B">
        <w:rPr>
          <w:rFonts w:eastAsia="Times New Roman" w:cs="Times New Roman"/>
          <w:iCs/>
          <w:lang w:val="es-ES" w:eastAsia="es-ES"/>
        </w:rPr>
        <w:t> La gestión de riesgo trata aquellos aspectos de la toma de decisiones que son inciertos, la naturaleza de esa incertidumbre y como puede tratarse.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estructurada, sistemática, y oportuna:</w:t>
      </w:r>
      <w:r w:rsidRPr="00716D5B">
        <w:rPr>
          <w:rFonts w:eastAsia="Times New Roman" w:cs="Times New Roman"/>
          <w:iCs/>
          <w:lang w:val="es-ES" w:eastAsia="es-ES"/>
        </w:rPr>
        <w:t> Contribuye a la eficiencia y, consecuentemente, también a la obtención de resultados fiables.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Basada en la mejor información disponible:</w:t>
      </w:r>
      <w:r w:rsidRPr="00716D5B">
        <w:rPr>
          <w:rFonts w:eastAsia="Times New Roman" w:cs="Times New Roman"/>
          <w:iCs/>
          <w:lang w:val="es-ES" w:eastAsia="es-ES"/>
        </w:rPr>
        <w:t> Los inputs del proceso de gestión de riesgos están basados en fuentes de información como la experiencia, la observación, las previsiones y la opinión de expertos.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Adaptarse al entorno:</w:t>
      </w:r>
      <w:r w:rsidRPr="00716D5B">
        <w:rPr>
          <w:rFonts w:eastAsia="Times New Roman" w:cs="Times New Roman"/>
          <w:iCs/>
          <w:lang w:val="es-ES" w:eastAsia="es-ES"/>
        </w:rPr>
        <w:t> Hecha a medida de la propia organización, alineada con su contexto externo e interno y con su perfil de riesgo.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Considerar factores humanos y culturales:</w:t>
      </w:r>
      <w:r w:rsidRPr="00716D5B">
        <w:rPr>
          <w:rFonts w:eastAsia="Times New Roman" w:cs="Times New Roman"/>
          <w:iCs/>
          <w:lang w:val="es-ES" w:eastAsia="es-ES"/>
        </w:rPr>
        <w:t> Reconoce la capacidad, percepción e intenciones de la gente, tanto externa como interna que pueda facilitar o dificultar la consecución de los objetivos de la organización.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Ser transparente, inclusiva, y relevante:</w:t>
      </w:r>
      <w:r w:rsidRPr="00716D5B">
        <w:rPr>
          <w:rFonts w:eastAsia="Times New Roman" w:cs="Times New Roman"/>
          <w:iCs/>
          <w:lang w:val="es-ES" w:eastAsia="es-ES"/>
        </w:rPr>
        <w:t> La apropiada y oportuna participación de los grupos de interés y, en particular, de los responsables a todos los niveles, deben asegurar que la gestión del riesgo permanece relevante y actualizada.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Dinámica, sensible al cambio, e iterativa:</w:t>
      </w:r>
      <w:r w:rsidRPr="00716D5B">
        <w:rPr>
          <w:rFonts w:eastAsia="Times New Roman" w:cs="Times New Roman"/>
          <w:iCs/>
          <w:lang w:val="es-ES" w:eastAsia="es-ES"/>
        </w:rPr>
        <w:t> La organización debe velar para que la gestión de riesgos detecte y responda a los cambios de la empresa. Conocer como ocurren los acontecimientos externos e internos, cambio del contexto, nuevos riesgos que surgen y otros que desaparecen.</w:t>
      </w:r>
    </w:p>
    <w:p w:rsidR="009F794D" w:rsidRPr="00716D5B" w:rsidRDefault="009F794D" w:rsidP="00E213E3">
      <w:pPr>
        <w:numPr>
          <w:ilvl w:val="0"/>
          <w:numId w:val="36"/>
        </w:numPr>
        <w:shd w:val="clear" w:color="auto" w:fill="FFFFFF"/>
        <w:spacing w:after="0" w:line="261" w:lineRule="atLeast"/>
        <w:ind w:left="0"/>
        <w:jc w:val="both"/>
        <w:rPr>
          <w:rFonts w:eastAsia="Times New Roman" w:cs="Times New Roman"/>
          <w:lang w:val="es-ES" w:eastAsia="es-ES"/>
        </w:rPr>
      </w:pPr>
      <w:r w:rsidRPr="00716D5B">
        <w:rPr>
          <w:rFonts w:eastAsia="Times New Roman" w:cs="Times New Roman"/>
          <w:b/>
          <w:bCs/>
          <w:iCs/>
          <w:lang w:val="es-ES" w:eastAsia="es-ES"/>
        </w:rPr>
        <w:t>Facilitar la mejora continua de la organización:</w:t>
      </w:r>
      <w:r w:rsidRPr="00716D5B">
        <w:rPr>
          <w:rFonts w:eastAsia="Times New Roman" w:cs="Times New Roman"/>
          <w:iCs/>
          <w:lang w:val="es-ES" w:eastAsia="es-ES"/>
        </w:rPr>
        <w:t> Las organizaciones deberían desarrollar e implementar estrategias para mejorar continuamente, tanto en la gestión del riesgo como en cualquier otro aspecto de la organización.</w:t>
      </w:r>
    </w:p>
    <w:p w:rsidR="003B70F9" w:rsidRDefault="003B70F9" w:rsidP="00E213E3">
      <w:pPr>
        <w:jc w:val="both"/>
        <w:rPr>
          <w:highlight w:val="yellow"/>
          <w:shd w:val="clear" w:color="auto" w:fill="FFFFFF"/>
        </w:rPr>
      </w:pPr>
    </w:p>
    <w:p w:rsidR="00716D5B" w:rsidRDefault="003B70F9" w:rsidP="00E213E3">
      <w:pPr>
        <w:jc w:val="both"/>
        <w:rPr>
          <w:u w:val="single"/>
          <w:shd w:val="clear" w:color="auto" w:fill="FFFFFF"/>
        </w:rPr>
      </w:pPr>
      <w:r w:rsidRPr="003B70F9">
        <w:rPr>
          <w:highlight w:val="yellow"/>
          <w:shd w:val="clear" w:color="auto" w:fill="FFFFFF"/>
        </w:rPr>
        <w:t>PROCESO DE EVALUACION DE RIESGOS (*ISO VERSION 2015 – REQUIERE ACTUALIZACION NORMATIVA</w:t>
      </w:r>
      <w:r w:rsidR="00716D5B">
        <w:rPr>
          <w:u w:val="single"/>
          <w:shd w:val="clear" w:color="auto" w:fill="FFFFFF"/>
        </w:rPr>
        <w:br w:type="page"/>
      </w:r>
    </w:p>
    <w:p w:rsidR="00F3649B" w:rsidRDefault="00F3649B" w:rsidP="00E213E3">
      <w:pPr>
        <w:jc w:val="both"/>
        <w:rPr>
          <w:u w:val="single"/>
          <w:shd w:val="clear" w:color="auto" w:fill="FFFFFF"/>
        </w:rPr>
      </w:pPr>
      <w:r w:rsidRPr="00847084">
        <w:rPr>
          <w:highlight w:val="yellow"/>
          <w:u w:val="single"/>
          <w:shd w:val="clear" w:color="auto" w:fill="FFFFFF"/>
        </w:rPr>
        <w:lastRenderedPageBreak/>
        <w:t>Ejemplo Flujo Evaluación de Riesgos:</w:t>
      </w:r>
      <w:r w:rsidRPr="00716D5B">
        <w:rPr>
          <w:u w:val="single"/>
          <w:shd w:val="clear" w:color="auto" w:fill="FFFFFF"/>
        </w:rPr>
        <w:t xml:space="preserve"> </w:t>
      </w:r>
    </w:p>
    <w:p w:rsidR="006A2C49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bCs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>Identificación de riesgos</w:t>
      </w:r>
      <w:r w:rsidR="00F3649B" w:rsidRPr="00716D5B">
        <w:rPr>
          <w:rStyle w:val="Textoennegrita"/>
          <w:b w:val="0"/>
          <w:shd w:val="clear" w:color="auto" w:fill="FFFFFF"/>
        </w:rPr>
        <w:t xml:space="preserve"> i</w:t>
      </w:r>
      <w:r w:rsidR="006A2C49" w:rsidRPr="00716D5B">
        <w:rPr>
          <w:rStyle w:val="Textoennegrita"/>
          <w:b w:val="0"/>
          <w:shd w:val="clear" w:color="auto" w:fill="FFFFFF"/>
        </w:rPr>
        <w:t xml:space="preserve">mplica </w:t>
      </w:r>
      <w:r w:rsidR="00F3649B" w:rsidRPr="00716D5B">
        <w:rPr>
          <w:rStyle w:val="Textoennegrita"/>
          <w:b w:val="0"/>
          <w:shd w:val="clear" w:color="auto" w:fill="FFFFFF"/>
        </w:rPr>
        <w:t>“</w:t>
      </w:r>
      <w:r w:rsidR="006A2C49" w:rsidRPr="00716D5B">
        <w:rPr>
          <w:rStyle w:val="Textoennegrita"/>
          <w:shd w:val="clear" w:color="auto" w:fill="FFFFFF"/>
        </w:rPr>
        <w:t>contar con formación académica de alto nivel y experiencia gerencial</w:t>
      </w:r>
      <w:r w:rsidR="00F3649B" w:rsidRPr="00716D5B">
        <w:rPr>
          <w:rStyle w:val="Textoennegrita"/>
          <w:b w:val="0"/>
          <w:shd w:val="clear" w:color="auto" w:fill="FFFFFF"/>
        </w:rPr>
        <w:t>”</w:t>
      </w:r>
      <w:r w:rsidR="006A2C49" w:rsidRPr="00716D5B">
        <w:rPr>
          <w:rStyle w:val="apple-converted-space"/>
          <w:shd w:val="clear" w:color="auto" w:fill="FFFFFF"/>
        </w:rPr>
        <w:t> </w:t>
      </w:r>
      <w:r w:rsidR="006A2C49" w:rsidRPr="00716D5B">
        <w:rPr>
          <w:shd w:val="clear" w:color="auto" w:fill="FFFFFF"/>
        </w:rPr>
        <w:t>para entender el negocio</w:t>
      </w:r>
      <w:r w:rsidR="00022CE1" w:rsidRPr="00716D5B">
        <w:rPr>
          <w:shd w:val="clear" w:color="auto" w:fill="FFFFFF"/>
        </w:rPr>
        <w:t xml:space="preserve"> (3)</w:t>
      </w:r>
    </w:p>
    <w:p w:rsidR="006A2C49" w:rsidRPr="00716D5B" w:rsidRDefault="006A2C49" w:rsidP="00E213E3">
      <w:pPr>
        <w:pStyle w:val="Prrafodelista"/>
        <w:numPr>
          <w:ilvl w:val="0"/>
          <w:numId w:val="35"/>
        </w:numPr>
        <w:jc w:val="both"/>
        <w:rPr>
          <w:rStyle w:val="Textoennegrita"/>
          <w:b w:val="0"/>
          <w:shd w:val="clear" w:color="auto" w:fill="FFFFFF"/>
        </w:rPr>
      </w:pPr>
      <w:r w:rsidRPr="00716D5B">
        <w:rPr>
          <w:rStyle w:val="Textoennegrita"/>
          <w:b w:val="0"/>
          <w:shd w:val="clear" w:color="auto" w:fill="FFFFFF"/>
        </w:rPr>
        <w:t xml:space="preserve">La Coordinación General de la CTO y </w:t>
      </w:r>
      <w:r w:rsidR="00F3649B" w:rsidRPr="00716D5B">
        <w:rPr>
          <w:rStyle w:val="Textoennegrita"/>
          <w:b w:val="0"/>
          <w:shd w:val="clear" w:color="auto" w:fill="FFFFFF"/>
        </w:rPr>
        <w:t xml:space="preserve">los </w:t>
      </w:r>
      <w:r w:rsidRPr="00716D5B">
        <w:rPr>
          <w:rStyle w:val="Textoennegrita"/>
          <w:b w:val="0"/>
          <w:shd w:val="clear" w:color="auto" w:fill="FFFFFF"/>
        </w:rPr>
        <w:t>Coordinadores de Área deben estar preparados </w:t>
      </w:r>
      <w:r w:rsidRPr="00716D5B">
        <w:rPr>
          <w:shd w:val="clear" w:color="auto" w:fill="FFFFFF"/>
        </w:rPr>
        <w:t>para el nuevo estándar de análisis.</w:t>
      </w:r>
    </w:p>
    <w:p w:rsidR="009F794D" w:rsidRPr="00716D5B" w:rsidRDefault="009F794D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Definir procedimientos para la</w:t>
      </w:r>
      <w:r w:rsidRPr="00716D5B">
        <w:rPr>
          <w:rStyle w:val="apple-converted-space"/>
          <w:bCs/>
          <w:shd w:val="clear" w:color="auto" w:fill="FFFFFF"/>
        </w:rPr>
        <w:t> </w:t>
      </w:r>
      <w:r w:rsidRPr="00716D5B">
        <w:rPr>
          <w:rStyle w:val="Textoennegrita"/>
          <w:b w:val="0"/>
          <w:shd w:val="clear" w:color="auto" w:fill="FFFFFF"/>
        </w:rPr>
        <w:t>evaluación, administración, eliminación y/o minimización de los riesgos</w:t>
      </w:r>
      <w:r w:rsidR="00022CE1" w:rsidRPr="00716D5B">
        <w:rPr>
          <w:shd w:val="clear" w:color="auto" w:fill="FFFFFF"/>
        </w:rPr>
        <w:t xml:space="preserve"> (3) 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Análisis de situaciones, impactos sobre la base de antecedentes, opiniones de expertos, revisiones históricas 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shd w:val="clear" w:color="auto" w:fill="FFFFFF"/>
        </w:rPr>
        <w:t xml:space="preserve">Informe de recomendaciones para la Coordinación General de la CTO </w:t>
      </w:r>
      <w:r w:rsidRPr="00716D5B">
        <w:rPr>
          <w:rFonts w:cs="Arial"/>
          <w:color w:val="222222"/>
          <w:shd w:val="clear" w:color="auto" w:fill="FFFFFF"/>
        </w:rPr>
        <w:t>(2)</w:t>
      </w:r>
    </w:p>
    <w:p w:rsidR="00F7494B" w:rsidRPr="00716D5B" w:rsidRDefault="00F7494B" w:rsidP="00E213E3">
      <w:pPr>
        <w:pStyle w:val="Prrafodelista"/>
        <w:numPr>
          <w:ilvl w:val="0"/>
          <w:numId w:val="35"/>
        </w:numPr>
        <w:jc w:val="both"/>
        <w:rPr>
          <w:shd w:val="clear" w:color="auto" w:fill="FFFFFF"/>
        </w:rPr>
      </w:pPr>
      <w:r w:rsidRPr="00716D5B">
        <w:rPr>
          <w:shd w:val="clear" w:color="auto" w:fill="FFFFFF"/>
        </w:rPr>
        <w:t>Roma de decisiones (3)</w:t>
      </w:r>
    </w:p>
    <w:p w:rsidR="006A2C49" w:rsidRPr="006A2C49" w:rsidRDefault="006A2C49" w:rsidP="00E213E3">
      <w:pPr>
        <w:ind w:left="360"/>
        <w:jc w:val="both"/>
        <w:rPr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 wp14:anchorId="3072E14E" wp14:editId="423A27DB">
            <wp:extent cx="6072996" cy="2087592"/>
            <wp:effectExtent l="0" t="0" r="4445" b="8255"/>
            <wp:docPr id="3" name="Imagen 3" descr="C:\Users\Usuario\Desktop\gestion_de_riesgos_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gestion_de_riesgos_proce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43" cy="2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022CE1" w:rsidTr="00B36A87">
        <w:tc>
          <w:tcPr>
            <w:tcW w:w="6573" w:type="dxa"/>
          </w:tcPr>
          <w:p w:rsidR="00022CE1" w:rsidRPr="00F904C3" w:rsidRDefault="006A2C49" w:rsidP="00E213E3">
            <w:pPr>
              <w:jc w:val="both"/>
              <w:rPr>
                <w:sz w:val="16"/>
                <w:szCs w:val="16"/>
                <w:u w:val="single"/>
              </w:rPr>
            </w:pPr>
            <w:r>
              <w:br w:type="page"/>
            </w:r>
            <w:r w:rsidR="00022CE1"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22CE1" w:rsidRPr="00F904C3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022CE1" w:rsidRPr="00AF12BB" w:rsidRDefault="00022CE1" w:rsidP="00E213E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022CE1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</w:p>
          <w:p w:rsidR="00022CE1" w:rsidRDefault="00022CE1" w:rsidP="00E213E3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</w:rPr>
            </w:pPr>
          </w:p>
          <w:p w:rsidR="00022CE1" w:rsidRPr="00376787" w:rsidRDefault="00022CE1" w:rsidP="00E213E3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22CE1" w:rsidRPr="00376787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22CE1" w:rsidRDefault="00022CE1" w:rsidP="00E213E3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022CE1" w:rsidRPr="00376787" w:rsidRDefault="00022CE1" w:rsidP="00E213E3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6A2C49" w:rsidRDefault="006A2C49" w:rsidP="00E213E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E61E0" w:rsidRDefault="00AE61E0" w:rsidP="00E213E3">
      <w:pPr>
        <w:pStyle w:val="Ttulo2"/>
        <w:spacing w:before="0"/>
        <w:jc w:val="both"/>
      </w:pPr>
      <w:bookmarkStart w:id="23" w:name="_Toc451180470"/>
      <w:r>
        <w:lastRenderedPageBreak/>
        <w:t>6.2. OBJETIVOS DE CALIDAD Y PLANIFICACION</w:t>
      </w:r>
      <w:bookmarkEnd w:id="23"/>
    </w:p>
    <w:p w:rsidR="00975FE7" w:rsidRPr="00975FE7" w:rsidRDefault="000B2863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 xml:space="preserve">La CTO establece </w:t>
      </w:r>
      <w:r w:rsidR="000B5027" w:rsidRPr="00716D5B">
        <w:rPr>
          <w:color w:val="000000"/>
        </w:rPr>
        <w:t xml:space="preserve">los </w:t>
      </w:r>
      <w:r w:rsidR="00975FE7">
        <w:rPr>
          <w:color w:val="000000"/>
        </w:rPr>
        <w:t>objetivos generales</w:t>
      </w:r>
      <w:r>
        <w:rPr>
          <w:color w:val="000000"/>
        </w:rPr>
        <w:t xml:space="preserve"> y estratégicos</w:t>
      </w:r>
      <w:r w:rsidR="00975FE7">
        <w:rPr>
          <w:color w:val="000000"/>
        </w:rPr>
        <w:t xml:space="preserve"> de calidad para e</w:t>
      </w:r>
      <w:r>
        <w:rPr>
          <w:color w:val="000000"/>
        </w:rPr>
        <w:t>l</w:t>
      </w:r>
      <w:r w:rsidR="00975FE7">
        <w:rPr>
          <w:color w:val="000000"/>
        </w:rPr>
        <w:t xml:space="preserve"> Área</w:t>
      </w:r>
      <w:r>
        <w:rPr>
          <w:color w:val="000000"/>
        </w:rPr>
        <w:t xml:space="preserve"> y para cada Coordinación</w:t>
      </w:r>
      <w:r w:rsidR="00975FE7">
        <w:rPr>
          <w:color w:val="000000"/>
        </w:rPr>
        <w:t xml:space="preserve"> (3)</w:t>
      </w:r>
    </w:p>
    <w:p w:rsidR="000B5027" w:rsidRPr="00716D5B" w:rsidRDefault="00975FE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>
        <w:rPr>
          <w:color w:val="000000"/>
        </w:rPr>
        <w:t>L</w:t>
      </w:r>
      <w:r w:rsidR="000B5027" w:rsidRPr="00716D5B">
        <w:rPr>
          <w:color w:val="000000"/>
        </w:rPr>
        <w:t xml:space="preserve">os coordinadores deben </w:t>
      </w:r>
      <w:r>
        <w:rPr>
          <w:color w:val="000000"/>
        </w:rPr>
        <w:t xml:space="preserve">- </w:t>
      </w:r>
      <w:r w:rsidR="000B5027" w:rsidRPr="00716D5B">
        <w:rPr>
          <w:color w:val="000000"/>
        </w:rPr>
        <w:t xml:space="preserve">anualmente y alineados con los </w:t>
      </w:r>
      <w:r>
        <w:rPr>
          <w:color w:val="000000"/>
        </w:rPr>
        <w:t xml:space="preserve">objetivos </w:t>
      </w:r>
      <w:r w:rsidR="000B5027" w:rsidRPr="00716D5B">
        <w:rPr>
          <w:color w:val="000000"/>
        </w:rPr>
        <w:t>generales</w:t>
      </w:r>
      <w:r>
        <w:rPr>
          <w:color w:val="000000"/>
        </w:rPr>
        <w:t xml:space="preserve"> -</w:t>
      </w:r>
      <w:r w:rsidR="000B5027" w:rsidRPr="00716D5B">
        <w:rPr>
          <w:color w:val="000000"/>
        </w:rPr>
        <w:t xml:space="preserve"> definir los </w:t>
      </w:r>
      <w:r>
        <w:rPr>
          <w:color w:val="000000"/>
        </w:rPr>
        <w:t>objetivos específicos</w:t>
      </w:r>
      <w:r w:rsidR="0023728F">
        <w:rPr>
          <w:color w:val="000000"/>
        </w:rPr>
        <w:t xml:space="preserve"> </w:t>
      </w:r>
      <w:r w:rsidR="000B2863">
        <w:rPr>
          <w:color w:val="000000"/>
        </w:rPr>
        <w:t xml:space="preserve">para que resulten inteligibles, </w:t>
      </w:r>
      <w:r w:rsidR="000B5027" w:rsidRPr="00716D5B">
        <w:rPr>
          <w:color w:val="000000"/>
        </w:rPr>
        <w:t xml:space="preserve">cuantificables, medibles y acotados en el tiempo. 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Se debe</w:t>
      </w:r>
      <w:r w:rsidR="00975FE7">
        <w:rPr>
          <w:color w:val="000000"/>
        </w:rPr>
        <w:t>n</w:t>
      </w:r>
      <w:r w:rsidRPr="00716D5B">
        <w:rPr>
          <w:color w:val="000000"/>
        </w:rPr>
        <w:t xml:space="preserve"> </w:t>
      </w:r>
      <w:r w:rsidR="00783A8A">
        <w:rPr>
          <w:color w:val="000000"/>
        </w:rPr>
        <w:t xml:space="preserve">emitir, analizar e </w:t>
      </w:r>
      <w:r w:rsidR="00975FE7">
        <w:rPr>
          <w:color w:val="000000"/>
        </w:rPr>
        <w:t>informar los</w:t>
      </w:r>
      <w:r w:rsidRPr="00716D5B">
        <w:rPr>
          <w:color w:val="000000"/>
        </w:rPr>
        <w:t xml:space="preserve"> indicadores de gestión</w:t>
      </w:r>
      <w:r w:rsidR="00975FE7">
        <w:rPr>
          <w:color w:val="000000"/>
        </w:rPr>
        <w:t xml:space="preserve">, de </w:t>
      </w:r>
      <w:r w:rsidRPr="00716D5B">
        <w:rPr>
          <w:color w:val="000000"/>
        </w:rPr>
        <w:t xml:space="preserve">estado y </w:t>
      </w:r>
      <w:r w:rsidR="00975FE7">
        <w:rPr>
          <w:color w:val="000000"/>
        </w:rPr>
        <w:t xml:space="preserve">de </w:t>
      </w:r>
      <w:r w:rsidRPr="00716D5B">
        <w:rPr>
          <w:color w:val="000000"/>
        </w:rPr>
        <w:t xml:space="preserve">resultado </w:t>
      </w:r>
      <w:r w:rsidR="00975FE7">
        <w:rPr>
          <w:color w:val="000000"/>
        </w:rPr>
        <w:t>para cada objetivo</w:t>
      </w:r>
      <w:r w:rsidRPr="00716D5B">
        <w:rPr>
          <w:color w:val="000000"/>
        </w:rPr>
        <w:t> </w:t>
      </w:r>
      <w:r w:rsidRPr="00716D5B">
        <w:rPr>
          <w:rFonts w:cs="Arial"/>
          <w:color w:val="222222"/>
          <w:shd w:val="clear" w:color="auto" w:fill="FFFFFF"/>
        </w:rPr>
        <w:t>(1) (2) (3) (4) (5) (6) (7) (8)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Style w:val="apple-converted-space"/>
          <w:rFonts w:cs="Arial"/>
          <w:color w:val="222222"/>
          <w:shd w:val="clear" w:color="auto" w:fill="FFFFFF"/>
        </w:rPr>
      </w:pPr>
      <w:r w:rsidRPr="00716D5B">
        <w:rPr>
          <w:color w:val="000000"/>
        </w:rPr>
        <w:t>Los objetivos se redactan</w:t>
      </w:r>
      <w:r w:rsidRPr="00716D5B">
        <w:rPr>
          <w:rStyle w:val="apple-converted-space"/>
          <w:color w:val="000000"/>
        </w:rPr>
        <w:t> </w:t>
      </w:r>
      <w:r w:rsidRPr="00716D5B">
        <w:rPr>
          <w:color w:val="000000"/>
        </w:rPr>
        <w:t>y se comunican a todos los niveles de la organización a fin de que cada agente pueda a su vez establecer su objetivo principal anual en coherencia con los de su área y según su rol particular.</w:t>
      </w:r>
      <w:r w:rsidRPr="00716D5B">
        <w:rPr>
          <w:rStyle w:val="apple-converted-space"/>
          <w:color w:val="000000"/>
        </w:rPr>
        <w:t> (2)</w:t>
      </w:r>
    </w:p>
    <w:p w:rsidR="000B5027" w:rsidRPr="00716D5B" w:rsidRDefault="000B5027" w:rsidP="00E213E3">
      <w:pPr>
        <w:pStyle w:val="Prrafodelista"/>
        <w:numPr>
          <w:ilvl w:val="0"/>
          <w:numId w:val="37"/>
        </w:numPr>
        <w:jc w:val="both"/>
        <w:rPr>
          <w:rFonts w:cs="Arial"/>
          <w:color w:val="222222"/>
          <w:shd w:val="clear" w:color="auto" w:fill="FFFFFF"/>
        </w:rPr>
      </w:pPr>
      <w:r w:rsidRPr="00716D5B">
        <w:rPr>
          <w:rStyle w:val="apple-converted-space"/>
          <w:color w:val="000000"/>
        </w:rPr>
        <w:t>Todos los OBJETIVOS deben ser</w:t>
      </w:r>
      <w:r w:rsidRPr="00716D5B">
        <w:rPr>
          <w:color w:val="000000"/>
        </w:rPr>
        <w:t xml:space="preserve"> consistentes con la política de calidad, incluyendo el compromiso de mejora continua. </w:t>
      </w:r>
      <w:r w:rsidRPr="00716D5B">
        <w:rPr>
          <w:rStyle w:val="apple-converted-space"/>
          <w:color w:val="000000"/>
        </w:rPr>
        <w:t> </w:t>
      </w:r>
    </w:p>
    <w:p w:rsidR="00B36A87" w:rsidRDefault="00AE61E0" w:rsidP="00E213E3">
      <w:pPr>
        <w:pStyle w:val="Ttulo2"/>
        <w:jc w:val="both"/>
      </w:pPr>
      <w:bookmarkStart w:id="24" w:name="_Toc451180471"/>
      <w:r>
        <w:t>6.3. PLANIFICACION Y CONTROL DE CAMBIOS</w:t>
      </w:r>
      <w:bookmarkEnd w:id="24"/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La Planificación de la Calidad incluye: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a) los procesos del sistema de calidad,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b) los recursos necesarios;</w:t>
      </w:r>
    </w:p>
    <w:p w:rsidR="00B36A87" w:rsidRPr="00716D5B" w:rsidRDefault="00B36A87" w:rsidP="00E213E3">
      <w:pPr>
        <w:spacing w:before="100" w:beforeAutospacing="1" w:after="0"/>
        <w:jc w:val="both"/>
        <w:rPr>
          <w:color w:val="000000"/>
        </w:rPr>
      </w:pPr>
      <w:r w:rsidRPr="00716D5B">
        <w:rPr>
          <w:color w:val="000000"/>
        </w:rPr>
        <w:t>c) mejora continua del sistema de calidad.</w:t>
      </w:r>
    </w:p>
    <w:p w:rsidR="00E85CED" w:rsidRPr="00AE3EDC" w:rsidRDefault="00B36A87" w:rsidP="00E213E3">
      <w:pPr>
        <w:pStyle w:val="Ttulo2"/>
        <w:jc w:val="both"/>
        <w:rPr>
          <w:rFonts w:asciiTheme="minorHAnsi" w:hAnsiTheme="minorHAnsi"/>
        </w:rPr>
      </w:pPr>
      <w:r w:rsidRPr="00AE3EDC">
        <w:rPr>
          <w:rFonts w:asciiTheme="minorHAnsi" w:hAnsiTheme="minorHAnsi"/>
        </w:rPr>
        <w:t xml:space="preserve"> 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85CED" w:rsidTr="0070769E">
        <w:tc>
          <w:tcPr>
            <w:tcW w:w="6573" w:type="dxa"/>
          </w:tcPr>
          <w:p w:rsidR="00E85CED" w:rsidRPr="00F904C3" w:rsidRDefault="00E85CED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85CED" w:rsidRPr="00F904C3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85CED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85CED" w:rsidRPr="00AF12BB" w:rsidRDefault="00E85CED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E85CED" w:rsidRDefault="00E85CED" w:rsidP="0070769E">
            <w:pPr>
              <w:rPr>
                <w:sz w:val="16"/>
                <w:szCs w:val="16"/>
                <w:u w:val="single"/>
              </w:rPr>
            </w:pPr>
          </w:p>
          <w:p w:rsidR="00E85CED" w:rsidRDefault="00E85CED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85CED" w:rsidRPr="00376787" w:rsidRDefault="00E85CED" w:rsidP="0070769E">
            <w:pPr>
              <w:rPr>
                <w:sz w:val="16"/>
                <w:szCs w:val="16"/>
              </w:rPr>
            </w:pPr>
          </w:p>
          <w:p w:rsidR="00E85CED" w:rsidRPr="00376787" w:rsidRDefault="00E85CED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85CED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85CED" w:rsidRPr="00376787" w:rsidRDefault="00E85CED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AE61E0" w:rsidRPr="00AE3EDC" w:rsidRDefault="00AE61E0" w:rsidP="00B36A87">
      <w:pPr>
        <w:pStyle w:val="Ttulo2"/>
        <w:rPr>
          <w:rFonts w:asciiTheme="minorHAnsi" w:hAnsiTheme="minorHAnsi"/>
          <w:color w:val="365F91" w:themeColor="accent1" w:themeShade="BF"/>
        </w:rPr>
      </w:pPr>
      <w:r w:rsidRPr="00AE3EDC">
        <w:rPr>
          <w:rFonts w:asciiTheme="minorHAnsi" w:hAnsiTheme="minorHAnsi"/>
        </w:rPr>
        <w:br w:type="page"/>
      </w: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25" w:name="_Toc451180472"/>
      <w:r>
        <w:rPr>
          <w:rFonts w:eastAsia="Times New Roman"/>
          <w:lang w:val="es-ES" w:eastAsia="es-ES"/>
        </w:rPr>
        <w:lastRenderedPageBreak/>
        <w:t xml:space="preserve">7. </w:t>
      </w:r>
      <w:r w:rsidRPr="00523231">
        <w:rPr>
          <w:rFonts w:eastAsia="Times New Roman"/>
          <w:lang w:val="es-ES" w:eastAsia="es-ES"/>
        </w:rPr>
        <w:t>SOPORTE</w:t>
      </w:r>
      <w:bookmarkEnd w:id="25"/>
    </w:p>
    <w:p w:rsidR="00B834AE" w:rsidRDefault="00E14562" w:rsidP="00E14562">
      <w:pPr>
        <w:pStyle w:val="Ttulo2"/>
        <w:rPr>
          <w:lang w:val="es-ES" w:eastAsia="es-ES"/>
        </w:rPr>
      </w:pPr>
      <w:bookmarkStart w:id="26" w:name="_Toc451180473"/>
      <w:r>
        <w:rPr>
          <w:lang w:val="es-ES" w:eastAsia="es-ES"/>
        </w:rPr>
        <w:t xml:space="preserve">7.1. </w:t>
      </w:r>
      <w:r w:rsidR="00D00C6F">
        <w:rPr>
          <w:lang w:val="es-ES" w:eastAsia="es-ES"/>
        </w:rPr>
        <w:t>RECURSOS</w:t>
      </w:r>
      <w:bookmarkEnd w:id="26"/>
    </w:p>
    <w:p w:rsidR="00B834AE" w:rsidRPr="00B834AE" w:rsidRDefault="00B834AE" w:rsidP="00B834AE">
      <w:pPr>
        <w:pStyle w:val="Ttulo3"/>
        <w:rPr>
          <w:rFonts w:eastAsia="Times New Roman"/>
          <w:lang w:val="es-ES" w:eastAsia="es-ES"/>
        </w:rPr>
      </w:pPr>
      <w:bookmarkStart w:id="27" w:name="_Toc451180474"/>
      <w:r w:rsidRPr="00B834AE">
        <w:rPr>
          <w:rFonts w:eastAsia="Times New Roman"/>
          <w:lang w:val="es-ES" w:eastAsia="es-ES"/>
        </w:rPr>
        <w:t>7.1.1 Generalidades</w:t>
      </w:r>
      <w:bookmarkEnd w:id="27"/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eastAsia="Times New Roman" w:cs="Arial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 xml:space="preserve">La </w:t>
      </w:r>
      <w:r>
        <w:rPr>
          <w:rFonts w:eastAsia="Times New Roman" w:cs="Arial"/>
          <w:lang w:val="es-ES" w:eastAsia="es-ES"/>
        </w:rPr>
        <w:t xml:space="preserve">Coordinación de la </w:t>
      </w:r>
      <w:r w:rsidRPr="00B834AE">
        <w:rPr>
          <w:rFonts w:eastAsia="Times New Roman" w:cs="Arial"/>
          <w:lang w:val="es-ES" w:eastAsia="es-ES"/>
        </w:rPr>
        <w:t xml:space="preserve">CTO prevé y proporciona los recursos necesarios para poder establecer, implementar, mantener y mejorar de un modo continuo el Sistema de Gestión de la Calidad en los procesos dentro de su Área de injerencia. </w:t>
      </w:r>
    </w:p>
    <w:p w:rsidR="00B834AE" w:rsidRPr="00B834AE" w:rsidRDefault="00B834AE" w:rsidP="00B834AE">
      <w:pPr>
        <w:shd w:val="clear" w:color="auto" w:fill="FFFFFF"/>
        <w:spacing w:after="210" w:line="330" w:lineRule="atLeast"/>
        <w:rPr>
          <w:rFonts w:ascii="Open Sans" w:eastAsia="Times New Roman" w:hAnsi="Open Sans" w:cs="Times New Roman"/>
          <w:color w:val="666666"/>
          <w:sz w:val="21"/>
          <w:szCs w:val="21"/>
          <w:lang w:val="es-ES" w:eastAsia="es-ES"/>
        </w:rPr>
      </w:pPr>
      <w:r w:rsidRPr="00B834AE">
        <w:rPr>
          <w:rFonts w:eastAsia="Times New Roman" w:cs="Arial"/>
          <w:lang w:val="es-ES" w:eastAsia="es-ES"/>
        </w:rPr>
        <w:t>Determina l</w:t>
      </w:r>
      <w:r w:rsidRPr="00B834AE">
        <w:rPr>
          <w:rFonts w:eastAsia="Times New Roman" w:cs="Times New Roman"/>
          <w:lang w:val="es-ES" w:eastAsia="es-ES"/>
        </w:rPr>
        <w:t>as capacidades y limitaciones de los recursos internos existentes y por lo mismos define que se necesita obtener de los proveedores externos</w:t>
      </w:r>
      <w:r>
        <w:rPr>
          <w:rFonts w:ascii="Open Sans" w:eastAsia="Times New Roman" w:hAnsi="Open Sans" w:cs="Times New Roman"/>
          <w:color w:val="666666"/>
          <w:lang w:val="es-ES" w:eastAsia="es-ES"/>
        </w:rPr>
        <w:t xml:space="preserve"> </w:t>
      </w:r>
      <w:r w:rsidRPr="00B834AE">
        <w:rPr>
          <w:rFonts w:eastAsia="Times New Roman" w:cs="Times New Roman"/>
          <w:lang w:val="es-ES" w:eastAsia="es-ES"/>
        </w:rPr>
        <w:t>asumiéndose como servicios subcontratados.</w:t>
      </w:r>
    </w:p>
    <w:p w:rsidR="00E14562" w:rsidRDefault="00D00C6F" w:rsidP="00E14562">
      <w:pPr>
        <w:pStyle w:val="Ttulo2"/>
        <w:rPr>
          <w:lang w:val="es-ES" w:eastAsia="es-ES"/>
        </w:rPr>
      </w:pPr>
      <w:bookmarkStart w:id="28" w:name="_Toc451180475"/>
      <w:r>
        <w:rPr>
          <w:lang w:val="es-ES" w:eastAsia="es-ES"/>
        </w:rPr>
        <w:t>7.2. COMPETENCIAS</w:t>
      </w:r>
      <w:bookmarkEnd w:id="28"/>
    </w:p>
    <w:p w:rsidR="00E07A16" w:rsidRPr="00E07A16" w:rsidRDefault="00E07A16" w:rsidP="00B067B3">
      <w:pPr>
        <w:jc w:val="both"/>
        <w:rPr>
          <w:lang w:val="es-ES" w:eastAsia="es-ES"/>
        </w:rPr>
      </w:pPr>
      <w:r w:rsidRPr="00E07A16">
        <w:rPr>
          <w:shd w:val="clear" w:color="auto" w:fill="FFFFFF"/>
        </w:rPr>
        <w:t xml:space="preserve">La CTO debe solicitar </w:t>
      </w:r>
      <w:r w:rsidR="00B834AE" w:rsidRPr="00E07A16">
        <w:rPr>
          <w:shd w:val="clear" w:color="auto" w:fill="FFFFFF"/>
        </w:rPr>
        <w:t xml:space="preserve">el personal necesario para </w:t>
      </w:r>
      <w:r w:rsidRPr="00E07A16">
        <w:rPr>
          <w:shd w:val="clear" w:color="auto" w:fill="FFFFFF"/>
        </w:rPr>
        <w:t xml:space="preserve">garantizar el </w:t>
      </w:r>
      <w:r w:rsidR="00B834AE" w:rsidRPr="00E07A16">
        <w:rPr>
          <w:shd w:val="clear" w:color="auto" w:fill="FFFFFF"/>
        </w:rPr>
        <w:t>funcionamiento eficiente del Sistema de Gestión de la Calidad</w:t>
      </w:r>
      <w:r w:rsidRPr="00E07A16">
        <w:rPr>
          <w:shd w:val="clear" w:color="auto" w:fill="FFFFFF"/>
        </w:rPr>
        <w:t>, sus</w:t>
      </w:r>
      <w:r w:rsidR="00B834AE" w:rsidRPr="00E07A16">
        <w:rPr>
          <w:shd w:val="clear" w:color="auto" w:fill="FFFFFF"/>
        </w:rPr>
        <w:t xml:space="preserve"> proceso</w:t>
      </w:r>
      <w:r w:rsidRPr="00E07A16">
        <w:rPr>
          <w:shd w:val="clear" w:color="auto" w:fill="FFFFFF"/>
        </w:rPr>
        <w:t xml:space="preserve">s propios y los de supervisión de los subcontratados </w:t>
      </w:r>
      <w:r w:rsidR="00B834AE" w:rsidRPr="00E07A16">
        <w:rPr>
          <w:shd w:val="clear" w:color="auto" w:fill="FFFFFF"/>
        </w:rPr>
        <w:t>con el fin de cumplir de forma constante con todos los requisitos legales y los reglamentos del cliente.</w:t>
      </w:r>
      <w:r>
        <w:rPr>
          <w:shd w:val="clear" w:color="auto" w:fill="FFFFFF"/>
        </w:rPr>
        <w:t xml:space="preserve"> </w:t>
      </w:r>
      <w:r w:rsidRPr="00E07A16">
        <w:rPr>
          <w:shd w:val="clear" w:color="auto" w:fill="FFFFFF"/>
          <w:lang w:val="es-ES"/>
        </w:rPr>
        <w:t xml:space="preserve">La CTO </w:t>
      </w:r>
      <w:r w:rsidRPr="00E07A16">
        <w:rPr>
          <w:shd w:val="clear" w:color="auto" w:fill="FFFFFF"/>
        </w:rPr>
        <w:t>identifica, proporciona y mantiene la infraestructura necesaria para que los procesos operen con eficiencia.</w:t>
      </w:r>
    </w:p>
    <w:p w:rsidR="00E14562" w:rsidRDefault="00D00C6F" w:rsidP="00B067B3">
      <w:pPr>
        <w:pStyle w:val="Ttulo2"/>
        <w:jc w:val="both"/>
        <w:rPr>
          <w:lang w:val="es-ES" w:eastAsia="es-ES"/>
        </w:rPr>
      </w:pPr>
      <w:bookmarkStart w:id="29" w:name="_Toc451180476"/>
      <w:r>
        <w:rPr>
          <w:lang w:val="es-ES" w:eastAsia="es-ES"/>
        </w:rPr>
        <w:t>7.3. CONCIENTIZACIÓN</w:t>
      </w:r>
      <w:bookmarkEnd w:id="29"/>
    </w:p>
    <w:p w:rsidR="00E14562" w:rsidRDefault="00D00C6F" w:rsidP="00B067B3">
      <w:pPr>
        <w:pStyle w:val="Ttulo2"/>
        <w:jc w:val="both"/>
        <w:rPr>
          <w:lang w:val="es-ES" w:eastAsia="es-ES"/>
        </w:rPr>
      </w:pPr>
      <w:bookmarkStart w:id="30" w:name="_Toc451180477"/>
      <w:r>
        <w:rPr>
          <w:lang w:val="es-ES" w:eastAsia="es-ES"/>
        </w:rPr>
        <w:t>7.4. COMUNICACIÓN</w:t>
      </w:r>
      <w:bookmarkEnd w:id="30"/>
    </w:p>
    <w:p w:rsidR="00E14562" w:rsidRPr="00E14562" w:rsidRDefault="00D00C6F" w:rsidP="00B067B3">
      <w:pPr>
        <w:pStyle w:val="Ttulo2"/>
        <w:jc w:val="both"/>
        <w:rPr>
          <w:lang w:val="es-ES" w:eastAsia="es-ES"/>
        </w:rPr>
      </w:pPr>
      <w:bookmarkStart w:id="31" w:name="_Toc451180478"/>
      <w:r>
        <w:rPr>
          <w:lang w:val="es-ES" w:eastAsia="es-ES"/>
        </w:rPr>
        <w:t>7.5. INFORMACIÓN DOCUMENTADA</w:t>
      </w:r>
      <w:bookmarkEnd w:id="31"/>
      <w:r>
        <w:rPr>
          <w:lang w:val="es-ES" w:eastAsia="es-ES"/>
        </w:rPr>
        <w:t xml:space="preserve">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normalización de procesos se documenta y registra en la “Lista de Documentos”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Es responsable por la emisión y actualización del contenido de cada documento todo el personal de la C.T.O.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Es responsable por la actualización documental de los procedimientos y documentos del SGC el sector de Calidad del Área de Control &amp; Planificación.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fecha de emisión establece el día de publicación y puesta en vigencia de cada documento/procedimiento.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La fecha de revisión actualiza la última versión del contenido o formato de cada documento. </w:t>
      </w:r>
    </w:p>
    <w:p w:rsidR="002938D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>Los procedimientos se denominan según su alcance guardando la siguiente lógica:</w:t>
      </w:r>
      <w:r w:rsidR="00E6626D">
        <w:rPr>
          <w:rFonts w:eastAsia="Times New Roman"/>
          <w:lang w:val="es-ES" w:eastAsia="es-ES"/>
        </w:rPr>
        <w:t xml:space="preserve"> </w:t>
      </w:r>
    </w:p>
    <w:p w:rsidR="00B767AB" w:rsidRDefault="002938DD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SIGLAS INICIALES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8.</w:t>
      </w:r>
      <w:r>
        <w:rPr>
          <w:rFonts w:eastAsia="Times New Roman"/>
          <w:lang w:val="es-ES" w:eastAsia="es-ES"/>
        </w:rPr>
        <w:t>6</w:t>
      </w:r>
      <w:proofErr w:type="gramStart"/>
      <w:r>
        <w:rPr>
          <w:rFonts w:eastAsia="Times New Roman"/>
          <w:lang w:val="es-ES" w:eastAsia="es-ES"/>
        </w:rPr>
        <w:t>”(</w:t>
      </w:r>
      <w:proofErr w:type="gramEnd"/>
      <w:r>
        <w:rPr>
          <w:rFonts w:eastAsia="Times New Roman"/>
          <w:lang w:val="es-ES" w:eastAsia="es-ES"/>
        </w:rPr>
        <w:t>ejecución e implementación de la operación según la norma)</w:t>
      </w:r>
      <w:r w:rsidR="00E6626D">
        <w:rPr>
          <w:rFonts w:eastAsia="Times New Roman"/>
          <w:lang w:val="es-ES" w:eastAsia="es-ES"/>
        </w:rPr>
        <w:t xml:space="preserve"> – </w:t>
      </w:r>
      <w:r>
        <w:rPr>
          <w:rFonts w:eastAsia="Times New Roman"/>
          <w:lang w:val="es-ES" w:eastAsia="es-ES"/>
        </w:rPr>
        <w:t>“</w:t>
      </w:r>
      <w:r w:rsidR="00E6626D">
        <w:rPr>
          <w:rFonts w:eastAsia="Times New Roman"/>
          <w:lang w:val="es-ES" w:eastAsia="es-ES"/>
        </w:rPr>
        <w:t>NUMERO</w:t>
      </w:r>
      <w:r>
        <w:rPr>
          <w:rFonts w:eastAsia="Times New Roman"/>
          <w:lang w:val="es-ES" w:eastAsia="es-ES"/>
        </w:rPr>
        <w:t>”</w:t>
      </w:r>
      <w:r w:rsidR="00E6626D">
        <w:rPr>
          <w:rFonts w:eastAsia="Times New Roman"/>
          <w:lang w:val="es-ES" w:eastAsia="es-ES"/>
        </w:rPr>
        <w:t xml:space="preserve"> siendo este </w:t>
      </w:r>
      <w:r>
        <w:rPr>
          <w:rFonts w:eastAsia="Times New Roman"/>
          <w:lang w:val="es-ES" w:eastAsia="es-ES"/>
        </w:rPr>
        <w:t>último</w:t>
      </w:r>
      <w:r w:rsidR="00E6626D">
        <w:rPr>
          <w:rFonts w:eastAsia="Times New Roman"/>
          <w:lang w:val="es-ES" w:eastAsia="es-ES"/>
        </w:rPr>
        <w:t xml:space="preserve"> el que corresponda según el orden cronológico </w:t>
      </w:r>
      <w:r>
        <w:rPr>
          <w:rFonts w:eastAsia="Times New Roman"/>
          <w:lang w:val="es-ES" w:eastAsia="es-ES"/>
        </w:rPr>
        <w:t>y correlativo para cada tipo de sigla inicial</w:t>
      </w:r>
      <w:r w:rsidR="00E6626D">
        <w:rPr>
          <w:rFonts w:eastAsia="Times New Roman"/>
          <w:lang w:val="es-ES" w:eastAsia="es-ES"/>
        </w:rPr>
        <w:t>.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a) Siglas Iniciales: </w:t>
      </w:r>
    </w:p>
    <w:p w:rsidR="00E6626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PG = Procedimiento General CTO </w:t>
      </w:r>
    </w:p>
    <w:p w:rsidR="00E6626D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PI = Procedimiento Interno de un Área de la CTO </w:t>
      </w:r>
    </w:p>
    <w:p w:rsidR="00B767AB" w:rsidRDefault="00B767AB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PE = Cuando el procedimiento se genera en la CTO pero corresponde a actividades que se desarrollan en </w:t>
      </w:r>
      <w:r w:rsidR="00E6626D">
        <w:rPr>
          <w:rFonts w:eastAsia="Times New Roman"/>
          <w:lang w:val="es-ES" w:eastAsia="es-ES"/>
        </w:rPr>
        <w:t>áreas</w:t>
      </w:r>
    </w:p>
    <w:p w:rsidR="004F6E23" w:rsidRDefault="00E6626D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La actualización documental de los documentos del SGC es responsabilidad de Calidad siendo también de su responsabilidad la</w:t>
      </w:r>
      <w:r w:rsidR="00B767AB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>comunicación</w:t>
      </w:r>
      <w:r w:rsidR="00B767AB">
        <w:rPr>
          <w:rFonts w:eastAsia="Times New Roman"/>
          <w:lang w:val="es-ES" w:eastAsia="es-ES"/>
        </w:rPr>
        <w:t xml:space="preserve"> y </w:t>
      </w:r>
      <w:r>
        <w:rPr>
          <w:rFonts w:eastAsia="Times New Roman"/>
          <w:lang w:val="es-ES" w:eastAsia="es-ES"/>
        </w:rPr>
        <w:t>capacitación</w:t>
      </w:r>
      <w:r w:rsidR="00B767AB">
        <w:rPr>
          <w:rFonts w:eastAsia="Times New Roman"/>
          <w:lang w:val="es-ES" w:eastAsia="es-ES"/>
        </w:rPr>
        <w:t xml:space="preserve"> al personal </w:t>
      </w:r>
      <w:r>
        <w:rPr>
          <w:rFonts w:eastAsia="Times New Roman"/>
          <w:lang w:val="es-ES" w:eastAsia="es-ES"/>
        </w:rPr>
        <w:t>según corresponda</w:t>
      </w:r>
      <w:r w:rsidR="00E82F44">
        <w:rPr>
          <w:rFonts w:eastAsia="Times New Roman"/>
          <w:lang w:val="es-ES" w:eastAsia="es-ES"/>
        </w:rPr>
        <w:t xml:space="preserve"> y quedando la capacitación por la parte técnica conceptual y </w:t>
      </w:r>
      <w:proofErr w:type="gramStart"/>
      <w:r w:rsidR="00E82F44">
        <w:rPr>
          <w:rFonts w:eastAsia="Times New Roman"/>
          <w:lang w:val="es-ES" w:eastAsia="es-ES"/>
        </w:rPr>
        <w:t>practica</w:t>
      </w:r>
      <w:proofErr w:type="gramEnd"/>
      <w:r w:rsidR="00E82F44">
        <w:rPr>
          <w:rFonts w:eastAsia="Times New Roman"/>
          <w:lang w:val="es-ES" w:eastAsia="es-ES"/>
        </w:rPr>
        <w:t xml:space="preserve"> a cargo del responsable del proceso principal</w:t>
      </w:r>
      <w:r>
        <w:rPr>
          <w:rFonts w:eastAsia="Times New Roman"/>
          <w:lang w:val="es-ES" w:eastAsia="es-ES"/>
        </w:rPr>
        <w:t>.</w:t>
      </w:r>
    </w:p>
    <w:p w:rsidR="00E82F44" w:rsidRDefault="00E36925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A fin de garantizar la comunicación y conocimiento del personal de los documentos del SGC, se realizaran “</w:t>
      </w:r>
      <w:proofErr w:type="spellStart"/>
      <w:r>
        <w:rPr>
          <w:rFonts w:eastAsia="Times New Roman"/>
          <w:lang w:val="es-ES" w:eastAsia="es-ES"/>
        </w:rPr>
        <w:t>Capacitaciónes</w:t>
      </w:r>
      <w:proofErr w:type="spellEnd"/>
      <w:r>
        <w:rPr>
          <w:rFonts w:eastAsia="Times New Roman"/>
          <w:lang w:val="es-ES" w:eastAsia="es-ES"/>
        </w:rPr>
        <w:t xml:space="preserve"> de Calidad” para presentarlos. Y se prohíbe expresamente la “impresión” de cualquier documento del SGC</w:t>
      </w:r>
      <w:r w:rsidR="00E82F44">
        <w:rPr>
          <w:rFonts w:eastAsia="Times New Roman"/>
          <w:lang w:val="es-ES" w:eastAsia="es-ES"/>
        </w:rPr>
        <w:t xml:space="preserve">. Las modificaciones y actualizaciones de los documentos del SGC se identificaran con el siguiente símbolo  </w:t>
      </w:r>
      <w:proofErr w:type="gramStart"/>
      <w:r w:rsidR="00E82F44">
        <w:rPr>
          <w:rFonts w:eastAsia="Times New Roman"/>
          <w:lang w:val="es-ES" w:eastAsia="es-ES"/>
        </w:rPr>
        <w:t xml:space="preserve">“ </w:t>
      </w:r>
      <w:r w:rsidR="00E82F44" w:rsidRPr="00E36925">
        <w:rPr>
          <w:rFonts w:eastAsia="Times New Roman"/>
          <w:b/>
          <w:lang w:val="es-ES" w:eastAsia="es-ES"/>
        </w:rPr>
        <w:t>|</w:t>
      </w:r>
      <w:proofErr w:type="gramEnd"/>
      <w:r w:rsidR="00E82F44">
        <w:rPr>
          <w:rFonts w:eastAsia="Times New Roman"/>
          <w:lang w:val="es-ES" w:eastAsia="es-ES"/>
        </w:rPr>
        <w:t xml:space="preserve"> “ y se comunican a través de “capacitaciones de calidad”.</w:t>
      </w:r>
    </w:p>
    <w:p w:rsidR="00E36925" w:rsidRDefault="00E82F44" w:rsidP="00B067B3">
      <w:pPr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Los  documentos del SGC se guardaran en formato electrónico aunque separándolos</w:t>
      </w:r>
      <w:r w:rsidR="00B067B3">
        <w:rPr>
          <w:rFonts w:eastAsia="Times New Roman"/>
          <w:lang w:val="es-ES" w:eastAsia="es-ES"/>
        </w:rPr>
        <w:t xml:space="preserve"> en</w:t>
      </w:r>
      <w:r>
        <w:rPr>
          <w:rFonts w:eastAsia="Times New Roman"/>
          <w:lang w:val="es-ES" w:eastAsia="es-ES"/>
        </w:rPr>
        <w:t xml:space="preserve">: VIGENTES y OBSOLETOS. Por eso </w:t>
      </w:r>
      <w:r w:rsidR="00B067B3">
        <w:rPr>
          <w:rFonts w:eastAsia="Times New Roman"/>
          <w:lang w:val="es-ES" w:eastAsia="es-ES"/>
        </w:rPr>
        <w:t>será responsabilidad de quien tenga personal a cargo,</w:t>
      </w:r>
      <w:r w:rsidR="002741C3">
        <w:rPr>
          <w:rFonts w:eastAsia="Times New Roman"/>
          <w:lang w:val="es-ES" w:eastAsia="es-ES"/>
        </w:rPr>
        <w:t xml:space="preserve"> i</w:t>
      </w:r>
      <w:r w:rsidR="00E36925">
        <w:rPr>
          <w:rFonts w:eastAsia="Times New Roman"/>
          <w:lang w:val="es-ES" w:eastAsia="es-ES"/>
        </w:rPr>
        <w:t>nducir a</w:t>
      </w:r>
      <w:r w:rsidR="00B067B3">
        <w:rPr>
          <w:rFonts w:eastAsia="Times New Roman"/>
          <w:lang w:val="es-ES" w:eastAsia="es-ES"/>
        </w:rPr>
        <w:t xml:space="preserve"> la búsqueda electrónica del documento vigente. S</w:t>
      </w:r>
      <w:r>
        <w:rPr>
          <w:rFonts w:eastAsia="Times New Roman"/>
          <w:lang w:val="es-ES" w:eastAsia="es-ES"/>
        </w:rPr>
        <w:t>e establece que l</w:t>
      </w:r>
      <w:r w:rsidR="00E36925">
        <w:rPr>
          <w:rFonts w:eastAsia="Times New Roman"/>
          <w:lang w:val="es-ES" w:eastAsia="es-ES"/>
        </w:rPr>
        <w:t>a disponibilidad de los</w:t>
      </w:r>
      <w:r w:rsidR="002741C3">
        <w:rPr>
          <w:rFonts w:eastAsia="Times New Roman"/>
          <w:lang w:val="es-ES" w:eastAsia="es-ES"/>
        </w:rPr>
        <w:t xml:space="preserve"> </w:t>
      </w:r>
      <w:r>
        <w:rPr>
          <w:rFonts w:eastAsia="Times New Roman"/>
          <w:lang w:val="es-ES" w:eastAsia="es-ES"/>
        </w:rPr>
        <w:t xml:space="preserve">mismos se garantiza </w:t>
      </w:r>
      <w:r w:rsidR="002741C3">
        <w:rPr>
          <w:rFonts w:eastAsia="Times New Roman"/>
          <w:lang w:val="es-ES" w:eastAsia="es-ES"/>
        </w:rPr>
        <w:t xml:space="preserve">a todo el personal a través de </w:t>
      </w:r>
      <w:r w:rsidR="00E36925">
        <w:rPr>
          <w:rFonts w:eastAsia="Times New Roman"/>
          <w:lang w:val="es-ES" w:eastAsia="es-ES"/>
        </w:rPr>
        <w:t xml:space="preserve"> </w:t>
      </w:r>
      <w:r w:rsidR="00E36925" w:rsidRPr="00E82F44">
        <w:rPr>
          <w:rFonts w:eastAsia="Times New Roman"/>
          <w:highlight w:val="yellow"/>
          <w:lang w:val="es-ES" w:eastAsia="es-ES"/>
        </w:rPr>
        <w:t xml:space="preserve">“herramienta informática – software” como 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única </w:t>
      </w:r>
      <w:r w:rsidR="00E36925" w:rsidRPr="00E82F44">
        <w:rPr>
          <w:rFonts w:eastAsia="Times New Roman"/>
          <w:highlight w:val="yellow"/>
          <w:lang w:val="es-ES" w:eastAsia="es-ES"/>
        </w:rPr>
        <w:t>herramienta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 y s</w:t>
      </w:r>
      <w:r w:rsidR="00E36925" w:rsidRPr="00E82F44">
        <w:rPr>
          <w:rFonts w:eastAsia="Times New Roman"/>
          <w:highlight w:val="yellow"/>
          <w:lang w:val="es-ES" w:eastAsia="es-ES"/>
        </w:rPr>
        <w:t xml:space="preserve">e definen los </w:t>
      </w:r>
      <w:r w:rsidR="002741C3" w:rsidRPr="00E82F44">
        <w:rPr>
          <w:rFonts w:eastAsia="Times New Roman"/>
          <w:highlight w:val="yellow"/>
          <w:lang w:val="es-ES" w:eastAsia="es-ES"/>
        </w:rPr>
        <w:t xml:space="preserve">siguientes </w:t>
      </w:r>
      <w:r w:rsidR="00E36925" w:rsidRPr="00E82F44">
        <w:rPr>
          <w:rFonts w:eastAsia="Times New Roman"/>
          <w:highlight w:val="yellow"/>
          <w:lang w:val="es-ES" w:eastAsia="es-ES"/>
        </w:rPr>
        <w:t>perfiles de acceso</w:t>
      </w:r>
      <w:r w:rsidR="002741C3" w:rsidRPr="00E82F44">
        <w:rPr>
          <w:rFonts w:eastAsia="Times New Roman"/>
          <w:highlight w:val="yellow"/>
          <w:lang w:val="es-ES" w:eastAsia="es-ES"/>
        </w:rPr>
        <w:t>:</w:t>
      </w:r>
    </w:p>
    <w:p w:rsidR="00E36925" w:rsidRPr="002741C3" w:rsidRDefault="002741C3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>Generación</w:t>
      </w:r>
      <w:r w:rsidR="00E36925" w:rsidRPr="002741C3">
        <w:rPr>
          <w:rFonts w:eastAsia="Times New Roman"/>
          <w:lang w:val="es-ES" w:eastAsia="es-ES"/>
        </w:rPr>
        <w:t xml:space="preserve"> y modificación de documentos: Responsable de Calidad</w:t>
      </w:r>
    </w:p>
    <w:p w:rsidR="00E36925" w:rsidRPr="002741C3" w:rsidRDefault="002741C3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>Visualización</w:t>
      </w:r>
      <w:r w:rsidR="00E36925" w:rsidRPr="002741C3">
        <w:rPr>
          <w:rFonts w:eastAsia="Times New Roman"/>
          <w:lang w:val="es-ES" w:eastAsia="es-ES"/>
        </w:rPr>
        <w:t xml:space="preserve"> de documentos: Todos</w:t>
      </w:r>
    </w:p>
    <w:p w:rsidR="00E36925" w:rsidRPr="002741C3" w:rsidRDefault="00E36925" w:rsidP="002741C3">
      <w:pPr>
        <w:pStyle w:val="Prrafodelista"/>
        <w:numPr>
          <w:ilvl w:val="0"/>
          <w:numId w:val="41"/>
        </w:numPr>
        <w:rPr>
          <w:rFonts w:eastAsia="Times New Roman"/>
          <w:lang w:val="es-ES" w:eastAsia="es-ES"/>
        </w:rPr>
      </w:pPr>
      <w:r w:rsidRPr="002741C3">
        <w:rPr>
          <w:rFonts w:eastAsia="Times New Roman"/>
          <w:lang w:val="es-ES" w:eastAsia="es-ES"/>
        </w:rPr>
        <w:t xml:space="preserve">Se crea además un archivo de “Documentos Obsoletos” donde se archivan las versiones caducas y se las identifica asimismo para garantizar que de ser impresos </w:t>
      </w:r>
    </w:p>
    <w:p w:rsidR="00EE013B" w:rsidRDefault="00EE013B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</w:p>
    <w:p w:rsidR="00523231" w:rsidRDefault="00E14562" w:rsidP="00523231">
      <w:pPr>
        <w:pStyle w:val="Ttulo1"/>
        <w:rPr>
          <w:rFonts w:eastAsia="Times New Roman"/>
          <w:lang w:val="es-ES" w:eastAsia="es-ES"/>
        </w:rPr>
      </w:pPr>
      <w:bookmarkStart w:id="32" w:name="_Toc451180479"/>
      <w:r>
        <w:rPr>
          <w:rFonts w:eastAsia="Times New Roman"/>
          <w:lang w:val="es-ES" w:eastAsia="es-ES"/>
        </w:rPr>
        <w:t xml:space="preserve">8. </w:t>
      </w:r>
      <w:r w:rsidR="001A2852">
        <w:rPr>
          <w:rFonts w:eastAsia="Times New Roman"/>
          <w:lang w:val="es-ES" w:eastAsia="es-ES"/>
        </w:rPr>
        <w:t>OPERACIÓN</w:t>
      </w:r>
      <w:bookmarkEnd w:id="32"/>
    </w:p>
    <w:p w:rsidR="00E14562" w:rsidRDefault="00E14562" w:rsidP="00E14562">
      <w:pPr>
        <w:pStyle w:val="Ttulo2"/>
        <w:rPr>
          <w:lang w:val="es-ES" w:eastAsia="es-ES"/>
        </w:rPr>
      </w:pPr>
      <w:bookmarkStart w:id="33" w:name="_Toc451180480"/>
      <w:r>
        <w:rPr>
          <w:lang w:val="es-ES" w:eastAsia="es-ES"/>
        </w:rPr>
        <w:t xml:space="preserve">8.1. </w:t>
      </w:r>
      <w:r w:rsidR="001A2852">
        <w:rPr>
          <w:lang w:val="es-ES" w:eastAsia="es-ES"/>
        </w:rPr>
        <w:t>PLANIFICACIÓN Y CONTROL OPERACIONAL</w:t>
      </w:r>
      <w:bookmarkEnd w:id="33"/>
    </w:p>
    <w:p w:rsidR="00E14562" w:rsidRDefault="001A2852" w:rsidP="00E14562">
      <w:pPr>
        <w:pStyle w:val="Ttulo2"/>
        <w:rPr>
          <w:lang w:val="es-ES" w:eastAsia="es-ES"/>
        </w:rPr>
      </w:pPr>
      <w:bookmarkStart w:id="34" w:name="_Toc451180481"/>
      <w:r>
        <w:rPr>
          <w:lang w:val="es-ES" w:eastAsia="es-ES"/>
        </w:rPr>
        <w:t>8.2. INTERACCIÓN CON LOS REQUIRENTES Y OTRAS PARTES INTERESADAS</w:t>
      </w:r>
      <w:bookmarkEnd w:id="34"/>
    </w:p>
    <w:p w:rsidR="00E14562" w:rsidRDefault="001A2852" w:rsidP="00E14562">
      <w:pPr>
        <w:pStyle w:val="Ttulo2"/>
        <w:rPr>
          <w:lang w:val="es-ES" w:eastAsia="es-ES"/>
        </w:rPr>
      </w:pPr>
      <w:bookmarkStart w:id="35" w:name="_Toc451180482"/>
      <w:r>
        <w:rPr>
          <w:lang w:val="es-ES" w:eastAsia="es-ES"/>
        </w:rPr>
        <w:t>8.3. PREPARACIÓN OPERACIONAL</w:t>
      </w:r>
      <w:bookmarkEnd w:id="35"/>
    </w:p>
    <w:p w:rsidR="00E14562" w:rsidRDefault="001A2852" w:rsidP="00E14562">
      <w:pPr>
        <w:pStyle w:val="Ttulo2"/>
        <w:rPr>
          <w:lang w:val="es-ES" w:eastAsia="es-ES"/>
        </w:rPr>
      </w:pPr>
      <w:bookmarkStart w:id="36" w:name="_Toc451180483"/>
      <w:r>
        <w:rPr>
          <w:lang w:val="es-ES" w:eastAsia="es-ES"/>
        </w:rPr>
        <w:t>8.4. CONTROL DE PROCESOS</w:t>
      </w:r>
      <w:bookmarkEnd w:id="36"/>
    </w:p>
    <w:p w:rsidR="00E14562" w:rsidRDefault="001A2852" w:rsidP="00E14562">
      <w:pPr>
        <w:pStyle w:val="Ttulo2"/>
        <w:rPr>
          <w:lang w:val="es-ES" w:eastAsia="es-ES"/>
        </w:rPr>
      </w:pPr>
      <w:bookmarkStart w:id="37" w:name="_Toc451180484"/>
      <w:r>
        <w:rPr>
          <w:lang w:val="es-ES" w:eastAsia="es-ES"/>
        </w:rPr>
        <w:t>8.5. D</w:t>
      </w:r>
      <w:bookmarkStart w:id="38" w:name="_GoBack"/>
      <w:bookmarkEnd w:id="38"/>
      <w:r>
        <w:rPr>
          <w:lang w:val="es-ES" w:eastAsia="es-ES"/>
        </w:rPr>
        <w:t>ISEÑO Y DESARROLLO</w:t>
      </w:r>
      <w:bookmarkEnd w:id="37"/>
    </w:p>
    <w:p w:rsidR="001A6304" w:rsidRPr="001A6304" w:rsidRDefault="001A6304" w:rsidP="001A6304">
      <w:pPr>
        <w:rPr>
          <w:lang w:val="es-ES" w:eastAsia="es-ES"/>
        </w:rPr>
      </w:pPr>
      <w:r>
        <w:rPr>
          <w:lang w:val="es-ES" w:eastAsia="es-ES"/>
        </w:rPr>
        <w:t xml:space="preserve">La CTO plantea la excepción para este punto de la norma por cuanto no aplica a su ámbito de injerencia ningún proceso/producto de diseño ni de desarrollo. </w:t>
      </w:r>
    </w:p>
    <w:p w:rsidR="00E14562" w:rsidRPr="00E14562" w:rsidRDefault="001A2852" w:rsidP="00E14562">
      <w:pPr>
        <w:pStyle w:val="Ttulo2"/>
        <w:rPr>
          <w:lang w:val="es-ES" w:eastAsia="es-ES"/>
        </w:rPr>
      </w:pPr>
      <w:bookmarkStart w:id="39" w:name="_Toc451180485"/>
      <w:r>
        <w:rPr>
          <w:lang w:val="es-ES" w:eastAsia="es-ES"/>
        </w:rPr>
        <w:t>8.6. EJECUCIÓN / IMPLEMENTACIÓN</w:t>
      </w:r>
      <w:bookmarkEnd w:id="39"/>
    </w:p>
    <w:p w:rsidR="004F6E23" w:rsidRDefault="004F6E2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:rsidR="00523231" w:rsidRPr="00E14562" w:rsidRDefault="00E14562" w:rsidP="00E14562">
      <w:pPr>
        <w:pStyle w:val="Ttulo1"/>
        <w:rPr>
          <w:rFonts w:eastAsia="Times New Roman"/>
          <w:lang w:val="es-ES" w:eastAsia="es-ES"/>
        </w:rPr>
      </w:pPr>
      <w:bookmarkStart w:id="40" w:name="_Toc451180486"/>
      <w:r>
        <w:rPr>
          <w:rFonts w:eastAsia="Times New Roman"/>
          <w:lang w:val="es-ES" w:eastAsia="es-ES"/>
        </w:rPr>
        <w:lastRenderedPageBreak/>
        <w:t xml:space="preserve">9. </w:t>
      </w:r>
      <w:r w:rsidRPr="00E14562">
        <w:rPr>
          <w:rFonts w:eastAsia="Times New Roman"/>
          <w:lang w:val="es-ES" w:eastAsia="es-ES"/>
        </w:rPr>
        <w:t>EVALUACIÓN DEL DESEMPEÑO</w:t>
      </w:r>
      <w:bookmarkEnd w:id="40"/>
    </w:p>
    <w:p w:rsidR="00E14562" w:rsidRDefault="00625DA5" w:rsidP="00E14562">
      <w:pPr>
        <w:pStyle w:val="Ttulo2"/>
        <w:rPr>
          <w:lang w:val="es-ES" w:eastAsia="es-ES"/>
        </w:rPr>
      </w:pPr>
      <w:bookmarkStart w:id="41" w:name="_Toc451180487"/>
      <w:r>
        <w:rPr>
          <w:lang w:val="es-ES" w:eastAsia="es-ES"/>
        </w:rPr>
        <w:t xml:space="preserve">9.1 </w:t>
      </w:r>
      <w:r w:rsidR="001A2852">
        <w:rPr>
          <w:lang w:val="es-ES" w:eastAsia="es-ES"/>
        </w:rPr>
        <w:t>SEGUIMIENTO, CONTROL, ANÁLISIS Y EVALUACIÓN</w:t>
      </w:r>
      <w:bookmarkEnd w:id="41"/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Según se defina para cada </w:t>
      </w:r>
      <w:r w:rsidR="00B36A87" w:rsidRPr="00716D5B">
        <w:rPr>
          <w:lang w:val="es-ES" w:eastAsia="es-ES"/>
        </w:rPr>
        <w:t>proceso</w:t>
      </w:r>
      <w:r w:rsidRPr="00716D5B">
        <w:rPr>
          <w:lang w:val="es-ES" w:eastAsia="es-ES"/>
        </w:rPr>
        <w:t>,</w:t>
      </w:r>
      <w:r w:rsidR="00B36A87" w:rsidRPr="00716D5B">
        <w:rPr>
          <w:lang w:val="es-ES" w:eastAsia="es-ES"/>
        </w:rPr>
        <w:t xml:space="preserve"> las responsabilidades por el </w:t>
      </w:r>
      <w:r w:rsidRPr="00716D5B">
        <w:rPr>
          <w:lang w:val="es-ES" w:eastAsia="es-ES"/>
        </w:rPr>
        <w:t>“</w:t>
      </w:r>
      <w:r w:rsidR="00B36A87" w:rsidRPr="00716D5B">
        <w:rPr>
          <w:lang w:val="es-ES" w:eastAsia="es-ES"/>
        </w:rPr>
        <w:t>seguimiento, control, análisis y evaluación</w:t>
      </w:r>
      <w:r w:rsidRPr="00716D5B">
        <w:rPr>
          <w:lang w:val="es-ES" w:eastAsia="es-ES"/>
        </w:rPr>
        <w:t>”</w:t>
      </w:r>
      <w:r w:rsidR="00B36A87" w:rsidRPr="00716D5B">
        <w:rPr>
          <w:lang w:val="es-ES" w:eastAsia="es-ES"/>
        </w:rPr>
        <w:t xml:space="preserve"> </w:t>
      </w:r>
      <w:r w:rsidRPr="00716D5B">
        <w:rPr>
          <w:lang w:val="es-ES" w:eastAsia="es-ES"/>
        </w:rPr>
        <w:t>de cada proceso, serán los que se</w:t>
      </w:r>
      <w:r w:rsidR="00B36A87" w:rsidRPr="00716D5B">
        <w:rPr>
          <w:lang w:val="es-ES" w:eastAsia="es-ES"/>
        </w:rPr>
        <w:t xml:space="preserve"> definen en los </w:t>
      </w:r>
      <w:r w:rsidRPr="00716D5B">
        <w:rPr>
          <w:lang w:val="es-ES" w:eastAsia="es-ES"/>
        </w:rPr>
        <w:t>mismos p</w:t>
      </w:r>
      <w:r w:rsidR="00B36A87" w:rsidRPr="00716D5B">
        <w:rPr>
          <w:lang w:val="es-ES" w:eastAsia="es-ES"/>
        </w:rPr>
        <w:t xml:space="preserve">rocedimientos </w:t>
      </w:r>
      <w:r w:rsidRPr="00716D5B">
        <w:rPr>
          <w:lang w:val="es-ES" w:eastAsia="es-ES"/>
        </w:rPr>
        <w:t>e instrucciones vigentes.</w:t>
      </w:r>
      <w:r w:rsidR="001542F6" w:rsidRPr="00716D5B">
        <w:rPr>
          <w:lang w:val="es-ES" w:eastAsia="es-ES"/>
        </w:rPr>
        <w:t xml:space="preserve"> </w:t>
      </w:r>
      <w:r w:rsidR="001542F6" w:rsidRPr="00716D5B">
        <w:t>(1) (2) (3) (4) (5) (6) (7) (8)</w:t>
      </w:r>
    </w:p>
    <w:p w:rsidR="005C627B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La metodología para garantizar el “seguimiento” y el “control” sobre los procesos y registros de cada área,</w:t>
      </w:r>
      <w:r w:rsidR="005C627B" w:rsidRPr="00716D5B">
        <w:rPr>
          <w:lang w:val="es-ES" w:eastAsia="es-ES"/>
        </w:rPr>
        <w:t xml:space="preserve"> se encuentra definida en cada procedimiento e instrucción vinculada, siendo en todos los casos la sistematización, la digitalización y el registro informático de datos lo recomendado y solicitado por la Coordinación de la CTO (</w:t>
      </w:r>
      <w:r w:rsidR="005C627B" w:rsidRPr="00716D5B">
        <w:rPr>
          <w:i/>
          <w:lang w:val="es-ES" w:eastAsia="es-ES"/>
        </w:rPr>
        <w:t>salvo impedimento fundado</w:t>
      </w:r>
      <w:r w:rsidR="005C627B" w:rsidRPr="00716D5B">
        <w:rPr>
          <w:lang w:val="es-ES" w:eastAsia="es-ES"/>
        </w:rPr>
        <w:t>)</w:t>
      </w:r>
    </w:p>
    <w:p w:rsidR="00B36A87" w:rsidRPr="00716D5B" w:rsidRDefault="005C627B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Cuando por su complejidad o naturaleza se deba solicitar algún desarrollo especial </w:t>
      </w:r>
      <w:r w:rsidR="001542F6" w:rsidRPr="00716D5B">
        <w:rPr>
          <w:lang w:val="es-ES" w:eastAsia="es-ES"/>
        </w:rPr>
        <w:t xml:space="preserve">de sistemas </w:t>
      </w:r>
      <w:r w:rsidRPr="00716D5B">
        <w:rPr>
          <w:lang w:val="es-ES" w:eastAsia="es-ES"/>
        </w:rPr>
        <w:t>o soporte informático para cumplir con el punto anterior, l</w:t>
      </w:r>
      <w:r w:rsidR="00B36A87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confirmación por la</w:t>
      </w:r>
      <w:r w:rsidR="00B36A87" w:rsidRPr="00716D5B">
        <w:rPr>
          <w:lang w:val="es-ES" w:eastAsia="es-ES"/>
        </w:rPr>
        <w:t xml:space="preserve"> viabilidad de </w:t>
      </w:r>
      <w:r w:rsidR="001542F6" w:rsidRPr="00716D5B">
        <w:rPr>
          <w:lang w:val="es-ES" w:eastAsia="es-ES"/>
        </w:rPr>
        <w:t xml:space="preserve">su realización/contratación </w:t>
      </w:r>
      <w:r w:rsidR="00B36A87" w:rsidRPr="00716D5B">
        <w:rPr>
          <w:lang w:val="es-ES" w:eastAsia="es-ES"/>
        </w:rPr>
        <w:t>queda</w:t>
      </w:r>
      <w:r w:rsidRPr="00716D5B">
        <w:rPr>
          <w:lang w:val="es-ES" w:eastAsia="es-ES"/>
        </w:rPr>
        <w:t>ran</w:t>
      </w:r>
      <w:r w:rsidR="00B36A87" w:rsidRPr="00716D5B">
        <w:rPr>
          <w:lang w:val="es-ES" w:eastAsia="es-ES"/>
        </w:rPr>
        <w:t xml:space="preserve"> en la órbita de </w:t>
      </w:r>
      <w:r w:rsidRPr="00716D5B">
        <w:rPr>
          <w:lang w:val="es-ES" w:eastAsia="es-ES"/>
        </w:rPr>
        <w:t xml:space="preserve">decisión de </w:t>
      </w:r>
      <w:r w:rsidR="00B36A87" w:rsidRPr="00716D5B">
        <w:rPr>
          <w:lang w:val="es-ES" w:eastAsia="es-ES"/>
        </w:rPr>
        <w:t xml:space="preserve">la Coordinación de la CTO. 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Los resultados y el </w:t>
      </w:r>
      <w:r w:rsidR="001542F6" w:rsidRPr="00716D5B">
        <w:rPr>
          <w:lang w:val="es-ES" w:eastAsia="es-ES"/>
        </w:rPr>
        <w:t>“</w:t>
      </w:r>
      <w:r w:rsidRPr="00716D5B">
        <w:rPr>
          <w:lang w:val="es-ES" w:eastAsia="es-ES"/>
        </w:rPr>
        <w:t>análisis</w:t>
      </w:r>
      <w:r w:rsidR="001542F6" w:rsidRPr="00716D5B">
        <w:rPr>
          <w:lang w:val="es-ES" w:eastAsia="es-ES"/>
        </w:rPr>
        <w:t>”</w:t>
      </w:r>
      <w:r w:rsidRPr="00716D5B">
        <w:rPr>
          <w:lang w:val="es-ES" w:eastAsia="es-ES"/>
        </w:rPr>
        <w:t xml:space="preserve"> de indicadores serán reportados periódicamente según defin</w:t>
      </w:r>
      <w:r w:rsidR="001542F6" w:rsidRPr="00716D5B">
        <w:rPr>
          <w:lang w:val="es-ES" w:eastAsia="es-ES"/>
        </w:rPr>
        <w:t>a</w:t>
      </w:r>
      <w:r w:rsidRPr="00716D5B">
        <w:rPr>
          <w:lang w:val="es-ES" w:eastAsia="es-ES"/>
        </w:rPr>
        <w:t xml:space="preserve"> la Coordinación de la CTO </w:t>
      </w:r>
      <w:r w:rsidR="001542F6" w:rsidRPr="00716D5B">
        <w:t>(1) (2) (3) (4) (5) (6) (7) (8)</w:t>
      </w:r>
    </w:p>
    <w:p w:rsidR="00B36A87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Se compilaran los resultados del punto anterior y se graficaran en el Tablero de Comando periódicamente para difusión interna del Área (2)</w:t>
      </w:r>
    </w:p>
    <w:p w:rsidR="006C715E" w:rsidRPr="00716D5B" w:rsidRDefault="006C715E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>Los resultados e indicadores deberán ser considerados para la toma de decisiones estratégicas y de gestión (3)</w:t>
      </w:r>
    </w:p>
    <w:p w:rsidR="001542F6" w:rsidRPr="00716D5B" w:rsidRDefault="001542F6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 w:rsidRPr="00716D5B">
        <w:rPr>
          <w:lang w:val="es-ES" w:eastAsia="es-ES"/>
        </w:rPr>
        <w:t xml:space="preserve">Se realizaran </w:t>
      </w:r>
      <w:r w:rsidR="004F3AC3">
        <w:rPr>
          <w:lang w:val="es-ES" w:eastAsia="es-ES"/>
        </w:rPr>
        <w:t>“e</w:t>
      </w:r>
      <w:r w:rsidRPr="00716D5B">
        <w:rPr>
          <w:lang w:val="es-ES" w:eastAsia="es-ES"/>
        </w:rPr>
        <w:t>valuaciones</w:t>
      </w:r>
      <w:r w:rsidR="004F3AC3">
        <w:rPr>
          <w:lang w:val="es-ES" w:eastAsia="es-ES"/>
        </w:rPr>
        <w:t>”</w:t>
      </w:r>
      <w:r w:rsidRPr="00716D5B">
        <w:rPr>
          <w:lang w:val="es-ES" w:eastAsia="es-ES"/>
        </w:rPr>
        <w:t xml:space="preserve"> periódicas que permitan contribuir a los indicadores de “resultado” (Encuesta de Satisfacción;  </w:t>
      </w:r>
      <w:r w:rsidR="00716D5B" w:rsidRPr="00716D5B">
        <w:rPr>
          <w:lang w:val="es-ES" w:eastAsia="es-ES"/>
        </w:rPr>
        <w:t>Evaluación</w:t>
      </w:r>
      <w:r w:rsidRPr="00716D5B">
        <w:rPr>
          <w:lang w:val="es-ES" w:eastAsia="es-ES"/>
        </w:rPr>
        <w:t xml:space="preserve"> de Proveedores; Auditoria conjunta</w:t>
      </w:r>
      <w:r w:rsidR="00716D5B" w:rsidRPr="00716D5B">
        <w:rPr>
          <w:lang w:val="es-ES" w:eastAsia="es-ES"/>
        </w:rPr>
        <w:t xml:space="preserve"> </w:t>
      </w:r>
      <w:r w:rsidR="00716D5B" w:rsidRPr="00716D5B">
        <w:t>Higiene y Seguridad de las Personas + Control y Planificación; Inspecciones diarias</w:t>
      </w:r>
      <w:r w:rsidR="00716D5B">
        <w:t xml:space="preserve"> y otras de corresponder)</w:t>
      </w:r>
    </w:p>
    <w:p w:rsidR="00716D5B" w:rsidRPr="00716D5B" w:rsidRDefault="004F3AC3" w:rsidP="00B161E6">
      <w:pPr>
        <w:pStyle w:val="Prrafodelista"/>
        <w:numPr>
          <w:ilvl w:val="1"/>
          <w:numId w:val="36"/>
        </w:numPr>
        <w:jc w:val="both"/>
        <w:rPr>
          <w:lang w:val="es-ES" w:eastAsia="es-ES"/>
        </w:rPr>
      </w:pPr>
      <w:r>
        <w:t>Cuando “no” se encuentre establecido previamente, s</w:t>
      </w:r>
      <w:r w:rsidR="00716D5B">
        <w:t>e deberá</w:t>
      </w:r>
      <w:r>
        <w:t>n</w:t>
      </w:r>
      <w:r w:rsidR="00716D5B">
        <w:t xml:space="preserve"> </w:t>
      </w:r>
      <w:r>
        <w:t>validar</w:t>
      </w:r>
      <w:r w:rsidR="00716D5B">
        <w:t xml:space="preserve"> con la </w:t>
      </w:r>
      <w:r>
        <w:t>Coordinación</w:t>
      </w:r>
      <w:r w:rsidR="00716D5B">
        <w:t xml:space="preserve"> CTO y el </w:t>
      </w:r>
      <w:r>
        <w:t>Área</w:t>
      </w:r>
      <w:r w:rsidR="00716D5B">
        <w:t xml:space="preserve"> de Control y </w:t>
      </w:r>
      <w:r>
        <w:t>Planificación</w:t>
      </w:r>
      <w:r w:rsidR="00716D5B">
        <w:t xml:space="preserve"> </w:t>
      </w:r>
      <w:r>
        <w:t xml:space="preserve">según la necesidad de evaluación puntual, </w:t>
      </w:r>
      <w:r w:rsidR="00716D5B">
        <w:t xml:space="preserve">los criterios </w:t>
      </w:r>
      <w:r>
        <w:t>de aprobación</w:t>
      </w:r>
      <w:r w:rsidR="00716D5B">
        <w:t xml:space="preserve">, el formato, la periodicidad y la metodología de </w:t>
      </w:r>
      <w:r>
        <w:t>aplicación de la “evaluación” (ver PG2).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6C715E" w:rsidTr="0070769E">
        <w:tc>
          <w:tcPr>
            <w:tcW w:w="6573" w:type="dxa"/>
          </w:tcPr>
          <w:p w:rsidR="006C715E" w:rsidRPr="00F904C3" w:rsidRDefault="006C715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C715E" w:rsidRPr="00F904C3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C715E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6C715E" w:rsidRPr="00AF12BB" w:rsidRDefault="006C715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6C715E" w:rsidRDefault="006C715E" w:rsidP="0070769E">
            <w:pPr>
              <w:rPr>
                <w:sz w:val="16"/>
                <w:szCs w:val="16"/>
                <w:u w:val="single"/>
              </w:rPr>
            </w:pPr>
          </w:p>
          <w:p w:rsidR="006C715E" w:rsidRDefault="006C715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C715E" w:rsidRPr="00376787" w:rsidRDefault="006C715E" w:rsidP="0070769E">
            <w:pPr>
              <w:rPr>
                <w:sz w:val="16"/>
                <w:szCs w:val="16"/>
              </w:rPr>
            </w:pPr>
          </w:p>
          <w:p w:rsidR="006C715E" w:rsidRPr="00376787" w:rsidRDefault="006C715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C715E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6C715E" w:rsidRPr="00376787" w:rsidRDefault="006C715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pStyle w:val="Ttulo1"/>
      </w:pPr>
      <w:bookmarkStart w:id="42" w:name="_Toc451180488"/>
      <w:r>
        <w:lastRenderedPageBreak/>
        <w:t>PROCEDIMIENTO GENERAL DE SATISFACCION DE USUARIOS/REQUIRENTES</w:t>
      </w:r>
      <w:bookmarkEnd w:id="42"/>
    </w:p>
    <w:p w:rsidR="009E2E53" w:rsidRPr="009E2E53" w:rsidRDefault="009E2E53" w:rsidP="005257EC">
      <w:pPr>
        <w:spacing w:line="240" w:lineRule="auto"/>
        <w:jc w:val="both"/>
        <w:rPr>
          <w:b/>
          <w:color w:val="000000"/>
        </w:rPr>
      </w:pPr>
      <w:r w:rsidRPr="009E2E53">
        <w:rPr>
          <w:b/>
          <w:color w:val="000000"/>
        </w:rPr>
        <w:t>Objetivo:</w:t>
      </w:r>
    </w:p>
    <w:p w:rsidR="00716D5B" w:rsidRDefault="009E2E53" w:rsidP="005257EC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>
        <w:rPr>
          <w:rFonts w:eastAsiaTheme="majorEastAsia" w:cstheme="majorBidi"/>
          <w:b/>
          <w:bCs/>
          <w:color w:val="365F91" w:themeColor="accent1" w:themeShade="BF"/>
        </w:rPr>
        <w:t>Ver PG 8.6 – 2: SATISFACCION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36A87" w:rsidRDefault="00B36A87" w:rsidP="00B36A87">
      <w:pPr>
        <w:pStyle w:val="Ttulo1"/>
      </w:pPr>
      <w:bookmarkStart w:id="43" w:name="_Toc451180489"/>
      <w:r>
        <w:lastRenderedPageBreak/>
        <w:t>PROCEDIMIENTO GENERAL DE EVALUACION DE PROVEEDORES</w:t>
      </w:r>
      <w:bookmarkEnd w:id="43"/>
    </w:p>
    <w:p w:rsidR="00B36A87" w:rsidRPr="00827D0C" w:rsidRDefault="00B36A87" w:rsidP="00B36A87">
      <w:pPr>
        <w:rPr>
          <w:rFonts w:eastAsia="Gotham Light" w:cs="Gotham Light"/>
          <w:b/>
        </w:rPr>
      </w:pPr>
      <w:r w:rsidRPr="00827D0C">
        <w:rPr>
          <w:rFonts w:eastAsia="Gotham Light" w:cs="Gotham Light"/>
          <w:b/>
        </w:rPr>
        <w:t>Objetivo:</w:t>
      </w:r>
    </w:p>
    <w:p w:rsidR="00B36A87" w:rsidRDefault="00B36A87" w:rsidP="00B36A87">
      <w:pPr>
        <w:spacing w:after="0"/>
        <w:rPr>
          <w:sz w:val="20"/>
          <w:szCs w:val="20"/>
        </w:rPr>
      </w:pPr>
      <w:r>
        <w:rPr>
          <w:rFonts w:eastAsia="Gotham Light" w:cs="Gotham Light"/>
        </w:rPr>
        <w:t>Definir</w:t>
      </w:r>
      <w:r w:rsidRPr="00827D0C">
        <w:rPr>
          <w:rFonts w:eastAsia="Gotham Light" w:cs="Gotham Light"/>
        </w:rPr>
        <w:t xml:space="preserve"> Criterios</w:t>
      </w:r>
      <w:r>
        <w:rPr>
          <w:rFonts w:eastAsia="Gotham Light" w:cs="Gotham Light"/>
        </w:rPr>
        <w:t>,</w:t>
      </w:r>
      <w:r w:rsidRPr="00827D0C">
        <w:rPr>
          <w:rFonts w:eastAsia="Gotham Light" w:cs="Gotham Light"/>
        </w:rPr>
        <w:t xml:space="preserve"> Procedimientos </w:t>
      </w:r>
      <w:r>
        <w:rPr>
          <w:rFonts w:eastAsia="Gotham Light" w:cs="Gotham Light"/>
        </w:rPr>
        <w:t xml:space="preserve">y Ficha Tipo </w:t>
      </w:r>
      <w:r w:rsidRPr="00827D0C">
        <w:rPr>
          <w:rFonts w:eastAsia="Gotham Light" w:cs="Gotham Light"/>
        </w:rPr>
        <w:t>para la Evaluación de Proveedores</w:t>
      </w:r>
      <w:r w:rsidRPr="00827D0C">
        <w:t xml:space="preserve"> </w:t>
      </w:r>
      <w:r>
        <w:t>activos</w:t>
      </w:r>
      <w:r>
        <w:rPr>
          <w:sz w:val="20"/>
          <w:szCs w:val="20"/>
        </w:rPr>
        <w:t xml:space="preserve"> que resuelvan requerimientos y/o presten servicios para el CCK dentro del Área de injerencia y supervisión de la CTO y con el propósito de: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Retroalimentar al proceso de aprovisionamiento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Permitir la identificación de brechas en la gestión de los proveedores y de nuestra gestión </w:t>
      </w:r>
    </w:p>
    <w:p w:rsidR="00B36A87" w:rsidRDefault="00B36A87" w:rsidP="00B161E6">
      <w:pPr>
        <w:numPr>
          <w:ilvl w:val="0"/>
          <w:numId w:val="23"/>
        </w:numPr>
        <w:spacing w:after="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>Obtener recursos/servicios que cumplan con los requerimientos de calidad y funcionamiento operativos requeridos.</w:t>
      </w:r>
    </w:p>
    <w:p w:rsidR="00B36A87" w:rsidRDefault="00B36A87" w:rsidP="00B161E6">
      <w:pPr>
        <w:numPr>
          <w:ilvl w:val="0"/>
          <w:numId w:val="23"/>
        </w:numPr>
        <w:spacing w:after="160" w:line="259" w:lineRule="auto"/>
        <w:ind w:hanging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Contar con un sistema de evaluación organizacional </w:t>
      </w:r>
    </w:p>
    <w:p w:rsidR="00B36A87" w:rsidRDefault="00B36A87" w:rsidP="00B36A87">
      <w:pPr>
        <w:rPr>
          <w:b/>
        </w:rPr>
      </w:pPr>
    </w:p>
    <w:p w:rsidR="00B36A87" w:rsidRDefault="00B36A87" w:rsidP="00B36A87">
      <w:pPr>
        <w:rPr>
          <w:b/>
        </w:rPr>
      </w:pPr>
      <w:r>
        <w:rPr>
          <w:b/>
        </w:rPr>
        <w:t>Definición</w:t>
      </w:r>
    </w:p>
    <w:p w:rsidR="00B36A87" w:rsidRPr="00EC26F0" w:rsidRDefault="00B36A87" w:rsidP="00B36A87">
      <w:pPr>
        <w:jc w:val="both"/>
      </w:pPr>
      <w:r>
        <w:t>A los fines de definir un procedimiento para la evaluación de proveedores en el ámbito de injerencia de la CTO, se entenderá el mismo como u</w:t>
      </w:r>
      <w:r w:rsidRPr="00EC26F0">
        <w:t xml:space="preserve">n </w:t>
      </w:r>
      <w:r>
        <w:t>“</w:t>
      </w:r>
      <w:r w:rsidRPr="00EC26F0">
        <w:t>proceso permanente</w:t>
      </w:r>
      <w:r>
        <w:t>”</w:t>
      </w:r>
      <w:r w:rsidRPr="00EC26F0">
        <w:t xml:space="preserve">, en el cual el proveedor evaluado y calificado, mantiene su expediente activo mientras dure su prestación.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Se decide realizar una evaluación anual de proveedores pudiendo revisar la periodicidad en función de las necesidades vigentes; ante incumplimientos reiterados, o a criterio de la Coordinación/CTO.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Calidad recaba la información de parte de los responsables (2)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>El informe del proveedor es confidencial y por ningún motivo será de conocimiento de otros proveedores.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compartirá con el Proveedor el resultado de la evaluación; y si la puntuación final fuera inferior a 60 puntos, se le solicitara por escrito un plan de acción para atender los criterios que deben ser mejorados. </w:t>
      </w:r>
    </w:p>
    <w:p w:rsidR="00B36A87" w:rsidRPr="00FA0029" w:rsidRDefault="00B36A87" w:rsidP="00B161E6">
      <w:pPr>
        <w:numPr>
          <w:ilvl w:val="0"/>
          <w:numId w:val="25"/>
        </w:numPr>
        <w:spacing w:after="0" w:line="259" w:lineRule="auto"/>
        <w:ind w:hanging="360"/>
        <w:contextualSpacing/>
        <w:jc w:val="both"/>
      </w:pPr>
      <w:r w:rsidRPr="00FA0029">
        <w:rPr>
          <w:rFonts w:ascii="Calibri" w:eastAsia="Calibri" w:hAnsi="Calibri" w:cs="Calibri"/>
        </w:rPr>
        <w:t xml:space="preserve">Se define la Ficha de Evaluación de Proveedores </w:t>
      </w:r>
    </w:p>
    <w:p w:rsidR="00CF4CBB" w:rsidRDefault="00CF4CBB" w:rsidP="00B36A87">
      <w:pPr>
        <w:rPr>
          <w:b/>
        </w:rPr>
      </w:pPr>
    </w:p>
    <w:p w:rsidR="00B36A87" w:rsidRPr="00CF4CBB" w:rsidRDefault="00CF4CBB" w:rsidP="00B36A87">
      <w:pPr>
        <w:rPr>
          <w:rFonts w:eastAsiaTheme="majorEastAsia" w:cstheme="majorBidi"/>
          <w:b/>
          <w:bCs/>
          <w:color w:val="365F91" w:themeColor="accent1" w:themeShade="BF"/>
        </w:rPr>
      </w:pPr>
      <w:r w:rsidRPr="00CF4CBB">
        <w:rPr>
          <w:rFonts w:eastAsiaTheme="majorEastAsia" w:cstheme="majorBidi"/>
          <w:b/>
          <w:bCs/>
          <w:color w:val="365F91" w:themeColor="accent1" w:themeShade="BF"/>
        </w:rPr>
        <w:t>Ver PG 8.6 – 1 EVALUACION DE PROVEEDORES</w:t>
      </w:r>
    </w:p>
    <w:p w:rsidR="00CF4CBB" w:rsidRDefault="00CF4C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625DA5" w:rsidP="00E14562">
      <w:pPr>
        <w:pStyle w:val="Ttulo2"/>
        <w:rPr>
          <w:lang w:val="es-ES" w:eastAsia="es-ES"/>
        </w:rPr>
      </w:pPr>
      <w:bookmarkStart w:id="44" w:name="_Toc451180490"/>
      <w:r>
        <w:rPr>
          <w:lang w:val="es-ES" w:eastAsia="es-ES"/>
        </w:rPr>
        <w:lastRenderedPageBreak/>
        <w:t xml:space="preserve">9.2. </w:t>
      </w:r>
      <w:r w:rsidR="001A2852">
        <w:rPr>
          <w:lang w:val="es-ES" w:eastAsia="es-ES"/>
        </w:rPr>
        <w:t>AUDITORÍAS INTERNAS</w:t>
      </w:r>
      <w:bookmarkEnd w:id="44"/>
    </w:p>
    <w:p w:rsidR="00FF009E" w:rsidRPr="00FF009E" w:rsidRDefault="00FF009E" w:rsidP="00FF009E">
      <w:pPr>
        <w:rPr>
          <w:lang w:val="es-ES" w:eastAsia="es-ES"/>
        </w:rPr>
      </w:pPr>
    </w:p>
    <w:p w:rsidR="00625DA5" w:rsidRPr="00FF009E" w:rsidRDefault="00625D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 xml:space="preserve">La CTO planifica las auditorías internas de carácter anual / semestral </w:t>
      </w:r>
      <w:r w:rsidRPr="00FF009E">
        <w:rPr>
          <w:highlight w:val="yellow"/>
          <w:shd w:val="clear" w:color="auto" w:fill="FFFFFF"/>
        </w:rPr>
        <w:t>(confirma BETO)</w:t>
      </w:r>
      <w:r w:rsidR="007443F5" w:rsidRPr="00FF009E">
        <w:rPr>
          <w:shd w:val="clear" w:color="auto" w:fill="FFFFFF"/>
        </w:rPr>
        <w:t xml:space="preserve"> a fin de </w:t>
      </w:r>
      <w:r w:rsidRPr="00FF009E">
        <w:rPr>
          <w:shd w:val="clear" w:color="auto" w:fill="FFFFFF"/>
        </w:rPr>
        <w:t>obten</w:t>
      </w:r>
      <w:r w:rsidR="007443F5" w:rsidRPr="00FF009E">
        <w:rPr>
          <w:shd w:val="clear" w:color="auto" w:fill="FFFFFF"/>
        </w:rPr>
        <w:t>er</w:t>
      </w:r>
      <w:r w:rsidRPr="00FF009E">
        <w:rPr>
          <w:shd w:val="clear" w:color="auto" w:fill="FFFFFF"/>
        </w:rPr>
        <w:t xml:space="preserve"> información </w:t>
      </w:r>
      <w:r w:rsidR="007443F5" w:rsidRPr="00FF009E">
        <w:rPr>
          <w:shd w:val="clear" w:color="auto" w:fill="FFFFFF"/>
        </w:rPr>
        <w:t xml:space="preserve">actualizada sobre el grado de implementación del </w:t>
      </w:r>
      <w:r w:rsidR="000A5C16">
        <w:rPr>
          <w:shd w:val="clear" w:color="auto" w:fill="FFFFFF"/>
        </w:rPr>
        <w:t>Sistema de Gestión de</w:t>
      </w:r>
      <w:r w:rsidRPr="00FF009E">
        <w:rPr>
          <w:shd w:val="clear" w:color="auto" w:fill="FFFFFF"/>
        </w:rPr>
        <w:t xml:space="preserve"> Calidad</w:t>
      </w:r>
      <w:r w:rsidR="000A5C16">
        <w:rPr>
          <w:shd w:val="clear" w:color="auto" w:fill="FFFFFF"/>
        </w:rPr>
        <w:t xml:space="preserve"> tanto como del grado de </w:t>
      </w:r>
      <w:r w:rsidR="005F2D29">
        <w:rPr>
          <w:shd w:val="clear" w:color="auto" w:fill="FFFFFF"/>
        </w:rPr>
        <w:t xml:space="preserve">vigencia del mismo </w:t>
      </w:r>
      <w:r w:rsidR="000A5C16">
        <w:rPr>
          <w:shd w:val="clear" w:color="auto" w:fill="FFFFFF"/>
        </w:rPr>
        <w:t xml:space="preserve">en </w:t>
      </w:r>
      <w:r w:rsidR="005F2D29">
        <w:rPr>
          <w:shd w:val="clear" w:color="auto" w:fill="FFFFFF"/>
        </w:rPr>
        <w:t>las</w:t>
      </w:r>
      <w:r w:rsidR="000A5C16">
        <w:rPr>
          <w:shd w:val="clear" w:color="auto" w:fill="FFFFFF"/>
        </w:rPr>
        <w:t xml:space="preserve"> </w:t>
      </w:r>
      <w:proofErr w:type="spellStart"/>
      <w:r w:rsidR="000A5C16">
        <w:rPr>
          <w:shd w:val="clear" w:color="auto" w:fill="FFFFFF"/>
        </w:rPr>
        <w:t>practi</w:t>
      </w:r>
      <w:r w:rsidR="005F2D29">
        <w:rPr>
          <w:shd w:val="clear" w:color="auto" w:fill="FFFFFF"/>
        </w:rPr>
        <w:t>cas</w:t>
      </w:r>
      <w:proofErr w:type="spellEnd"/>
      <w:r w:rsidR="005F2D29">
        <w:rPr>
          <w:shd w:val="clear" w:color="auto" w:fill="FFFFFF"/>
        </w:rPr>
        <w:t xml:space="preserve"> y tareas cotidianas del personal, la</w:t>
      </w:r>
      <w:r w:rsidR="000A5C16">
        <w:rPr>
          <w:shd w:val="clear" w:color="auto" w:fill="FFFFFF"/>
        </w:rPr>
        <w:t xml:space="preserve"> </w:t>
      </w:r>
      <w:r w:rsidR="007443F5" w:rsidRPr="00FF009E">
        <w:rPr>
          <w:shd w:val="clear" w:color="auto" w:fill="FFFFFF"/>
        </w:rPr>
        <w:t xml:space="preserve">actualización </w:t>
      </w:r>
      <w:r w:rsidR="005F2D29">
        <w:rPr>
          <w:shd w:val="clear" w:color="auto" w:fill="FFFFFF"/>
        </w:rPr>
        <w:t>de su documentación, etc.</w:t>
      </w:r>
      <w:r w:rsidR="007443F5" w:rsidRPr="00FF009E">
        <w:rPr>
          <w:shd w:val="clear" w:color="auto" w:fill="FFFFFF"/>
        </w:rPr>
        <w:t xml:space="preserve"> </w:t>
      </w:r>
    </w:p>
    <w:p w:rsidR="00FF009E" w:rsidRPr="00FF009E" w:rsidRDefault="007443F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shd w:val="clear" w:color="auto" w:fill="FFFFFF"/>
        </w:rPr>
        <w:t>Sera responsable por la planificación y la implementación de las auditorías internas el Área de Control y Planificación (2)</w:t>
      </w:r>
    </w:p>
    <w:p w:rsidR="007443F5" w:rsidRPr="00FF009E" w:rsidRDefault="007443F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Se </w:t>
      </w:r>
      <w:r w:rsidR="007B78A5" w:rsidRPr="00FF009E">
        <w:rPr>
          <w:rFonts w:eastAsia="Times New Roman" w:cs="Times New Roman"/>
          <w:lang w:val="es-ES" w:eastAsia="es-ES"/>
        </w:rPr>
        <w:t>definirán</w:t>
      </w:r>
      <w:r w:rsidRPr="00FF009E">
        <w:rPr>
          <w:rFonts w:eastAsia="Times New Roman" w:cs="Times New Roman"/>
          <w:lang w:val="es-ES" w:eastAsia="es-ES"/>
        </w:rPr>
        <w:t xml:space="preserve"> junto con la </w:t>
      </w:r>
      <w:r w:rsidR="007B78A5" w:rsidRPr="00FF009E">
        <w:rPr>
          <w:rFonts w:eastAsia="Times New Roman" w:cs="Times New Roman"/>
          <w:lang w:val="es-ES" w:eastAsia="es-ES"/>
        </w:rPr>
        <w:t>Coordinación</w:t>
      </w:r>
      <w:r w:rsidRPr="00FF009E">
        <w:rPr>
          <w:rFonts w:eastAsia="Times New Roman" w:cs="Times New Roman"/>
          <w:lang w:val="es-ES" w:eastAsia="es-ES"/>
        </w:rPr>
        <w:t xml:space="preserve"> </w:t>
      </w:r>
      <w:r w:rsidR="007B78A5" w:rsidRPr="00FF009E">
        <w:rPr>
          <w:rFonts w:eastAsia="Times New Roman" w:cs="Times New Roman"/>
          <w:lang w:val="es-ES" w:eastAsia="es-ES"/>
        </w:rPr>
        <w:t xml:space="preserve">de la CTO </w:t>
      </w:r>
      <w:r w:rsidRPr="00FF009E">
        <w:rPr>
          <w:rFonts w:eastAsia="Times New Roman" w:cs="Times New Roman"/>
          <w:lang w:val="es-ES" w:eastAsia="es-ES"/>
        </w:rPr>
        <w:t>los criterios bajo los que se realizara cada auditoría y el alcance que tendrá la misma</w:t>
      </w:r>
      <w:r w:rsidR="007B78A5" w:rsidRPr="00FF009E">
        <w:rPr>
          <w:rFonts w:eastAsia="Times New Roman" w:cs="Times New Roman"/>
          <w:lang w:val="es-ES" w:eastAsia="es-ES"/>
        </w:rPr>
        <w:t xml:space="preserve"> (2) (3)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Los Auditores Internos deberán garantizar </w:t>
      </w:r>
      <w:r w:rsidR="007443F5" w:rsidRPr="00FF009E">
        <w:rPr>
          <w:rFonts w:eastAsia="Times New Roman" w:cs="Times New Roman"/>
          <w:lang w:val="es-ES" w:eastAsia="es-ES"/>
        </w:rPr>
        <w:t>la objetividad y la imparci</w:t>
      </w:r>
      <w:r w:rsidRPr="00FF009E">
        <w:rPr>
          <w:rFonts w:eastAsia="Times New Roman" w:cs="Times New Roman"/>
          <w:lang w:val="es-ES" w:eastAsia="es-ES"/>
        </w:rPr>
        <w:t>alidad del proceso de auditoría (2)</w:t>
      </w:r>
    </w:p>
    <w:p w:rsidR="007B78A5" w:rsidRPr="00FF009E" w:rsidRDefault="007B78A5" w:rsidP="00B161E6">
      <w:pPr>
        <w:pStyle w:val="Prrafodelista"/>
        <w:numPr>
          <w:ilvl w:val="0"/>
          <w:numId w:val="39"/>
        </w:numPr>
        <w:rPr>
          <w:shd w:val="clear" w:color="auto" w:fill="FFFFFF"/>
        </w:rPr>
      </w:pPr>
      <w:r w:rsidRPr="00FF009E">
        <w:rPr>
          <w:rFonts w:eastAsia="Times New Roman" w:cs="Times New Roman"/>
          <w:lang w:val="es-ES" w:eastAsia="es-ES"/>
        </w:rPr>
        <w:t xml:space="preserve">El Informe Auditor </w:t>
      </w:r>
      <w:r w:rsidR="00FF009E" w:rsidRPr="00FF009E">
        <w:rPr>
          <w:rFonts w:eastAsia="Times New Roman" w:cs="Times New Roman"/>
          <w:lang w:val="es-ES" w:eastAsia="es-ES"/>
        </w:rPr>
        <w:t xml:space="preserve">Interno </w:t>
      </w:r>
      <w:r w:rsidRPr="00FF009E">
        <w:rPr>
          <w:rFonts w:eastAsia="Times New Roman" w:cs="Times New Roman"/>
          <w:lang w:val="es-ES" w:eastAsia="es-ES"/>
        </w:rPr>
        <w:t xml:space="preserve">consolidara </w:t>
      </w:r>
      <w:r w:rsidR="007443F5" w:rsidRPr="00FF009E">
        <w:rPr>
          <w:rFonts w:eastAsia="Times New Roman" w:cs="Times New Roman"/>
          <w:lang w:val="es-ES" w:eastAsia="es-ES"/>
        </w:rPr>
        <w:t xml:space="preserve">los resultados para </w:t>
      </w:r>
      <w:r w:rsidRPr="00FF009E">
        <w:rPr>
          <w:rFonts w:eastAsia="Times New Roman" w:cs="Times New Roman"/>
          <w:lang w:val="es-ES" w:eastAsia="es-ES"/>
        </w:rPr>
        <w:t xml:space="preserve">Coordinación General de la CTO incluyendo </w:t>
      </w:r>
      <w:r w:rsidRPr="00FF009E">
        <w:rPr>
          <w:shd w:val="clear" w:color="auto" w:fill="FFFFFF"/>
        </w:rPr>
        <w:t>los comentarios, observaciones y oportunidades de mejora identificadas sobre los procesos y registros. También se aportaran las evidencias correspondientes.</w:t>
      </w:r>
      <w:r w:rsidR="00FF009E" w:rsidRPr="00FF009E">
        <w:rPr>
          <w:shd w:val="clear" w:color="auto" w:fill="FFFFFF"/>
        </w:rPr>
        <w:t xml:space="preserve"> (2)</w:t>
      </w:r>
    </w:p>
    <w:p w:rsidR="007443F5" w:rsidRPr="00FF009E" w:rsidRDefault="007B78A5" w:rsidP="00B161E6">
      <w:pPr>
        <w:pStyle w:val="Prrafodelista"/>
        <w:numPr>
          <w:ilvl w:val="0"/>
          <w:numId w:val="39"/>
        </w:numPr>
        <w:rPr>
          <w:rFonts w:eastAsia="Times New Roman" w:cs="Times New Roman"/>
          <w:lang w:val="es-ES" w:eastAsia="es-ES"/>
        </w:rPr>
      </w:pPr>
      <w:r w:rsidRPr="00FF009E">
        <w:rPr>
          <w:shd w:val="clear" w:color="auto" w:fill="FFFFFF"/>
        </w:rPr>
        <w:t xml:space="preserve">La auditoría prevé el análisis también de los cambios legales, normativos, de contexto externo e interno y otros que puedan afectar </w:t>
      </w:r>
      <w:r w:rsidR="00FF009E" w:rsidRPr="00FF009E">
        <w:rPr>
          <w:shd w:val="clear" w:color="auto" w:fill="FFFFFF"/>
        </w:rPr>
        <w:t>el Sistema de gestión de Calidad de la CTO y los</w:t>
      </w:r>
      <w:r w:rsidRPr="00FF009E">
        <w:rPr>
          <w:shd w:val="clear" w:color="auto" w:fill="FFFFFF"/>
        </w:rPr>
        <w:t xml:space="preserve"> servicios vinculados en </w:t>
      </w:r>
      <w:r w:rsidR="00FF009E" w:rsidRPr="00FF009E">
        <w:rPr>
          <w:shd w:val="clear" w:color="auto" w:fill="FFFFFF"/>
        </w:rPr>
        <w:t xml:space="preserve">sus </w:t>
      </w:r>
      <w:r w:rsidRPr="00FF009E">
        <w:rPr>
          <w:shd w:val="clear" w:color="auto" w:fill="FFFFFF"/>
        </w:rPr>
        <w:t>área</w:t>
      </w:r>
      <w:r w:rsidR="00FF009E" w:rsidRPr="00FF009E">
        <w:rPr>
          <w:shd w:val="clear" w:color="auto" w:fill="FFFFFF"/>
        </w:rPr>
        <w:t>s</w:t>
      </w:r>
      <w:r w:rsidRPr="00FF009E">
        <w:rPr>
          <w:shd w:val="clear" w:color="auto" w:fill="FFFFFF"/>
        </w:rPr>
        <w:t xml:space="preserve"> de injerencia de la CTO (2)</w:t>
      </w:r>
      <w:r w:rsidRPr="00FF009E">
        <w:rPr>
          <w:rFonts w:eastAsia="Times New Roman" w:cs="Times New Roman"/>
          <w:lang w:val="es-ES" w:eastAsia="es-ES"/>
        </w:rPr>
        <w:t xml:space="preserve"> </w:t>
      </w:r>
    </w:p>
    <w:p w:rsidR="00FF009E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>Es dable considerar que el result</w:t>
      </w:r>
      <w:r w:rsidR="003B1763">
        <w:rPr>
          <w:rFonts w:eastAsia="Times New Roman" w:cs="Times New Roman"/>
          <w:lang w:val="es-ES" w:eastAsia="es-ES"/>
        </w:rPr>
        <w:t>ado del Informe Auditor Interno generara posibles</w:t>
      </w:r>
      <w:r w:rsidRPr="00FF009E">
        <w:rPr>
          <w:rFonts w:eastAsia="Times New Roman" w:cs="Times New Roman"/>
          <w:lang w:val="es-ES" w:eastAsia="es-ES"/>
        </w:rPr>
        <w:t xml:space="preserve"> reuniones de tratamiento de no conformidades</w:t>
      </w:r>
    </w:p>
    <w:p w:rsidR="007443F5" w:rsidRPr="00FF009E" w:rsidRDefault="00FF009E" w:rsidP="00B161E6">
      <w:pPr>
        <w:pStyle w:val="Prrafodelista"/>
        <w:numPr>
          <w:ilvl w:val="0"/>
          <w:numId w:val="39"/>
        </w:numPr>
        <w:shd w:val="clear" w:color="auto" w:fill="FFFFFF"/>
        <w:spacing w:before="100" w:beforeAutospacing="1" w:after="75" w:line="300" w:lineRule="atLeast"/>
        <w:rPr>
          <w:lang w:val="es-ES" w:eastAsia="es-ES"/>
        </w:rPr>
      </w:pPr>
      <w:r w:rsidRPr="00FF009E">
        <w:rPr>
          <w:rFonts w:eastAsia="Times New Roman" w:cs="Times New Roman"/>
          <w:lang w:val="es-ES" w:eastAsia="es-ES"/>
        </w:rPr>
        <w:t xml:space="preserve">Cada Informe Auditor Interno será compartido para el análisis de los Coordinadores de áreas y se guardara como registro de calidad (2) </w:t>
      </w:r>
    </w:p>
    <w:p w:rsidR="00FF009E" w:rsidRDefault="00FF009E">
      <w:pPr>
        <w:rPr>
          <w:lang w:val="es-ES" w:eastAsia="es-ES"/>
        </w:rPr>
      </w:pPr>
    </w:p>
    <w:p w:rsidR="00FF009E" w:rsidRDefault="00FF009E">
      <w:pPr>
        <w:rPr>
          <w:lang w:val="es-ES" w:eastAsia="es-ES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FF009E" w:rsidTr="0070769E">
        <w:tc>
          <w:tcPr>
            <w:tcW w:w="6573" w:type="dxa"/>
          </w:tcPr>
          <w:p w:rsidR="00FF009E" w:rsidRPr="00F904C3" w:rsidRDefault="00FF009E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FF009E" w:rsidRPr="00F904C3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FF009E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FF009E" w:rsidRPr="00AF12BB" w:rsidRDefault="00FF009E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FF009E" w:rsidRDefault="00FF009E" w:rsidP="0070769E">
            <w:pPr>
              <w:rPr>
                <w:sz w:val="16"/>
                <w:szCs w:val="16"/>
                <w:u w:val="single"/>
              </w:rPr>
            </w:pPr>
          </w:p>
          <w:p w:rsidR="00FF009E" w:rsidRDefault="00FF009E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F009E" w:rsidRPr="00376787" w:rsidRDefault="00FF009E" w:rsidP="0070769E">
            <w:pPr>
              <w:rPr>
                <w:sz w:val="16"/>
                <w:szCs w:val="16"/>
              </w:rPr>
            </w:pPr>
          </w:p>
          <w:p w:rsidR="00FF009E" w:rsidRPr="00376787" w:rsidRDefault="00FF009E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F009E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FF009E" w:rsidRPr="00376787" w:rsidRDefault="00FF009E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FF009E" w:rsidRDefault="00FF009E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14562" w:rsidRDefault="00FF009E" w:rsidP="00E14562">
      <w:pPr>
        <w:pStyle w:val="Ttulo2"/>
        <w:rPr>
          <w:lang w:val="es-ES" w:eastAsia="es-ES"/>
        </w:rPr>
      </w:pPr>
      <w:bookmarkStart w:id="45" w:name="_Toc451180491"/>
      <w:r>
        <w:rPr>
          <w:lang w:val="es-ES" w:eastAsia="es-ES"/>
        </w:rPr>
        <w:lastRenderedPageBreak/>
        <w:t xml:space="preserve">9.3. </w:t>
      </w:r>
      <w:r w:rsidR="001A2852">
        <w:rPr>
          <w:lang w:val="es-ES" w:eastAsia="es-ES"/>
        </w:rPr>
        <w:t>REVISIÓN POR LA DIRECCIÓN</w:t>
      </w:r>
      <w:bookmarkEnd w:id="45"/>
    </w:p>
    <w:p w:rsidR="00FF009E" w:rsidRPr="00920861" w:rsidRDefault="00FF009E" w:rsidP="00E14562">
      <w:pPr>
        <w:rPr>
          <w:b/>
          <w:lang w:val="es-ES" w:eastAsia="es-ES"/>
        </w:rPr>
      </w:pPr>
      <w:r w:rsidRPr="00920861">
        <w:rPr>
          <w:b/>
          <w:lang w:val="es-ES" w:eastAsia="es-ES"/>
        </w:rPr>
        <w:t xml:space="preserve">Objetivo: </w:t>
      </w:r>
    </w:p>
    <w:p w:rsidR="00FF009E" w:rsidRDefault="00FF009E" w:rsidP="00E14562">
      <w:pPr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FF009E">
        <w:rPr>
          <w:shd w:val="clear" w:color="auto" w:fill="FFFFFF"/>
        </w:rPr>
        <w:t xml:space="preserve">segurar la idoneidad, la adecuación, la eficiencia y la alineación </w:t>
      </w:r>
      <w:r>
        <w:rPr>
          <w:shd w:val="clear" w:color="auto" w:fill="FFFFFF"/>
        </w:rPr>
        <w:t>permanente del Sistema de Gestión de Calidad de la CTO</w:t>
      </w:r>
      <w:r w:rsidRPr="00FF009E">
        <w:rPr>
          <w:shd w:val="clear" w:color="auto" w:fill="FFFFFF"/>
        </w:rPr>
        <w:t xml:space="preserve"> con la dirección estratégica de</w:t>
      </w:r>
      <w:r>
        <w:rPr>
          <w:shd w:val="clear" w:color="auto" w:fill="FFFFFF"/>
        </w:rPr>
        <w:t>l Sistema Federal de Medios y Contenidos Públicos.</w:t>
      </w:r>
    </w:p>
    <w:p w:rsidR="00920861" w:rsidRPr="00920861" w:rsidRDefault="00920861" w:rsidP="00E14562">
      <w:pPr>
        <w:rPr>
          <w:b/>
          <w:shd w:val="clear" w:color="auto" w:fill="FFFFFF"/>
        </w:rPr>
      </w:pPr>
      <w:r w:rsidRPr="00920861">
        <w:rPr>
          <w:b/>
          <w:shd w:val="clear" w:color="auto" w:fill="FFFFFF"/>
        </w:rPr>
        <w:t>Generalidades: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planificación y la realización de la </w:t>
      </w:r>
      <w:r w:rsidR="00920861">
        <w:rPr>
          <w:shd w:val="clear" w:color="auto" w:fill="FFFFFF"/>
        </w:rPr>
        <w:t>Revisión</w:t>
      </w:r>
      <w:r>
        <w:rPr>
          <w:shd w:val="clear" w:color="auto" w:fill="FFFFFF"/>
        </w:rPr>
        <w:t xml:space="preserve"> por la </w:t>
      </w:r>
      <w:r w:rsidR="00920861">
        <w:rPr>
          <w:shd w:val="clear" w:color="auto" w:fill="FFFFFF"/>
        </w:rPr>
        <w:t>Dirección</w:t>
      </w:r>
      <w:r>
        <w:rPr>
          <w:shd w:val="clear" w:color="auto" w:fill="FFFFFF"/>
        </w:rPr>
        <w:t xml:space="preserve">, será del </w:t>
      </w:r>
      <w:r w:rsidR="00920861">
        <w:rPr>
          <w:shd w:val="clear" w:color="auto" w:fill="FFFFFF"/>
        </w:rPr>
        <w:t>Área</w:t>
      </w:r>
      <w:r>
        <w:rPr>
          <w:shd w:val="clear" w:color="auto" w:fill="FFFFFF"/>
        </w:rPr>
        <w:t xml:space="preserve"> de Control y </w:t>
      </w:r>
      <w:r w:rsidR="00920861">
        <w:rPr>
          <w:shd w:val="clear" w:color="auto" w:fill="FFFFFF"/>
        </w:rPr>
        <w:t>Planificación (2)</w:t>
      </w:r>
    </w:p>
    <w:p w:rsidR="00FF009E" w:rsidRDefault="00FF009E" w:rsidP="00920861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misma se realizara a demanda de la Coordinación General de la CTO; como mínimo 1(una) vez al año, </w:t>
      </w:r>
      <w:r w:rsidR="00920861">
        <w:rPr>
          <w:shd w:val="clear" w:color="auto" w:fill="FFFFFF"/>
        </w:rPr>
        <w:t xml:space="preserve">preferentemente </w:t>
      </w:r>
      <w:r>
        <w:rPr>
          <w:shd w:val="clear" w:color="auto" w:fill="FFFFFF"/>
        </w:rPr>
        <w:t>en el mes de Octubre.</w:t>
      </w:r>
    </w:p>
    <w:p w:rsidR="00FF009E" w:rsidRPr="00FF009E" w:rsidRDefault="00920861" w:rsidP="00FF009E">
      <w:pPr>
        <w:shd w:val="clear" w:color="auto" w:fill="FFFFFF"/>
        <w:spacing w:after="210" w:line="330" w:lineRule="atLeast"/>
        <w:rPr>
          <w:rFonts w:eastAsia="Times New Roman" w:cs="Times New Roman"/>
          <w:b/>
          <w:lang w:val="es-ES" w:eastAsia="es-ES"/>
        </w:rPr>
      </w:pPr>
      <w:r w:rsidRPr="00920861">
        <w:rPr>
          <w:rFonts w:eastAsia="Times New Roman" w:cs="Times New Roman"/>
          <w:b/>
          <w:lang w:eastAsia="es-ES"/>
        </w:rPr>
        <w:t>Deberá incluir revisión de status sobre: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estado en el que se encuentran las acciones de las revisiones por la dirección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cambios en las cuestiones internas o externas que son referentes al Sistema de Gestión de la Calidad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información sobre el desempeño y la eficiencia del Sistema de Gestión de la Calidad incluyen todas las tendencias según:</w:t>
      </w:r>
      <w:r w:rsidR="00920861" w:rsidRPr="00920861">
        <w:rPr>
          <w:rFonts w:eastAsia="Times New Roman" w:cs="Times New Roman"/>
          <w:lang w:val="es-ES" w:eastAsia="es-ES"/>
        </w:rPr>
        <w:t xml:space="preserve"> </w:t>
      </w:r>
      <w:r w:rsidRPr="00920861">
        <w:rPr>
          <w:rFonts w:eastAsia="Times New Roman" w:cs="Times New Roman"/>
          <w:lang w:val="es-ES" w:eastAsia="es-ES"/>
        </w:rPr>
        <w:t>La satisfacción del clie</w:t>
      </w:r>
      <w:r w:rsidR="00920861" w:rsidRPr="00920861">
        <w:rPr>
          <w:rFonts w:eastAsia="Times New Roman" w:cs="Times New Roman"/>
          <w:lang w:val="es-ES" w:eastAsia="es-ES"/>
        </w:rPr>
        <w:t>nte y de las partes interesadas; e</w:t>
      </w:r>
      <w:r w:rsidRPr="00920861">
        <w:rPr>
          <w:rFonts w:eastAsia="Times New Roman" w:cs="Times New Roman"/>
          <w:lang w:val="es-ES" w:eastAsia="es-ES"/>
        </w:rPr>
        <w:t>l grado en el que se han conseguido los objetivos de la calidad</w:t>
      </w:r>
      <w:r w:rsidR="00920861" w:rsidRPr="00920861">
        <w:rPr>
          <w:rFonts w:eastAsia="Times New Roman" w:cs="Times New Roman"/>
          <w:lang w:val="es-ES" w:eastAsia="es-ES"/>
        </w:rPr>
        <w:t>; e</w:t>
      </w:r>
      <w:r w:rsidRPr="00920861">
        <w:rPr>
          <w:rFonts w:eastAsia="Times New Roman" w:cs="Times New Roman"/>
          <w:lang w:val="es-ES" w:eastAsia="es-ES"/>
        </w:rPr>
        <w:t>l desempeño de todos los proc</w:t>
      </w:r>
      <w:r w:rsidR="00920861" w:rsidRPr="00920861">
        <w:rPr>
          <w:rFonts w:eastAsia="Times New Roman" w:cs="Times New Roman"/>
          <w:lang w:val="es-ES" w:eastAsia="es-ES"/>
        </w:rPr>
        <w:t>esos; la</w:t>
      </w:r>
      <w:r w:rsidRPr="00920861">
        <w:rPr>
          <w:rFonts w:eastAsia="Times New Roman" w:cs="Times New Roman"/>
          <w:lang w:val="es-ES" w:eastAsia="es-ES"/>
        </w:rPr>
        <w:t>s no conformidades y las acciones correctivas</w:t>
      </w:r>
      <w:r w:rsidR="00920861" w:rsidRPr="00920861">
        <w:rPr>
          <w:rFonts w:eastAsia="Times New Roman" w:cs="Times New Roman"/>
          <w:lang w:val="es-ES" w:eastAsia="es-ES"/>
        </w:rPr>
        <w:t xml:space="preserve">; 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373F9E">
        <w:rPr>
          <w:rFonts w:eastAsia="Times New Roman" w:cs="Times New Roman"/>
          <w:bCs/>
          <w:lang w:val="es-ES" w:eastAsia="es-ES"/>
        </w:rPr>
        <w:t>L</w:t>
      </w:r>
      <w:r w:rsidR="00FF009E" w:rsidRPr="00920861">
        <w:rPr>
          <w:rFonts w:eastAsia="Times New Roman" w:cs="Times New Roman"/>
          <w:lang w:val="es-ES" w:eastAsia="es-ES"/>
        </w:rPr>
        <w:t>os resultados obtenidos por el seguimiento y la medición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Los resultados de las auditorías internas</w:t>
      </w:r>
    </w:p>
    <w:p w:rsidR="00920861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El desempeño de los proveedores externos</w:t>
      </w:r>
    </w:p>
    <w:p w:rsidR="00FF009E" w:rsidRPr="00920861" w:rsidRDefault="00920861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 xml:space="preserve">El grado de adecuación de </w:t>
      </w:r>
      <w:r w:rsidR="00FF009E" w:rsidRPr="00920861">
        <w:rPr>
          <w:rFonts w:eastAsia="Times New Roman" w:cs="Times New Roman"/>
          <w:lang w:val="es-ES" w:eastAsia="es-ES"/>
        </w:rPr>
        <w:t>los recursos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 eficiencia de todas las acciones que se toman para abordar los riesgos y las oportunidades.</w:t>
      </w:r>
    </w:p>
    <w:p w:rsidR="00FF009E" w:rsidRPr="00920861" w:rsidRDefault="00FF009E" w:rsidP="00B161E6">
      <w:pPr>
        <w:pStyle w:val="Prrafodelista"/>
        <w:numPr>
          <w:ilvl w:val="0"/>
          <w:numId w:val="40"/>
        </w:numPr>
        <w:shd w:val="clear" w:color="auto" w:fill="FFFFFF"/>
        <w:spacing w:before="100" w:beforeAutospacing="1" w:after="75" w:line="300" w:lineRule="atLeast"/>
        <w:rPr>
          <w:rFonts w:eastAsia="Times New Roman" w:cs="Times New Roman"/>
          <w:lang w:val="es-ES" w:eastAsia="es-ES"/>
        </w:rPr>
      </w:pPr>
      <w:r w:rsidRPr="00920861">
        <w:rPr>
          <w:rFonts w:eastAsia="Times New Roman" w:cs="Times New Roman"/>
          <w:lang w:val="es-ES" w:eastAsia="es-ES"/>
        </w:rPr>
        <w:t>Las oportunidades de mejora.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EF2202" w:rsidTr="0070769E">
        <w:tc>
          <w:tcPr>
            <w:tcW w:w="6573" w:type="dxa"/>
          </w:tcPr>
          <w:p w:rsidR="00EF2202" w:rsidRPr="00F904C3" w:rsidRDefault="00EF2202" w:rsidP="0070769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EF2202" w:rsidRPr="00F904C3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EF2202" w:rsidRDefault="00EF2202" w:rsidP="007076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EF2202" w:rsidRPr="00AF12BB" w:rsidRDefault="00EF2202" w:rsidP="00886B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CTO/Higiene y Seguridad de las Personas </w:t>
            </w:r>
            <w:r w:rsidR="00886BD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SH)</w:t>
            </w:r>
          </w:p>
        </w:tc>
        <w:tc>
          <w:tcPr>
            <w:tcW w:w="6576" w:type="dxa"/>
          </w:tcPr>
          <w:p w:rsidR="00EF2202" w:rsidRDefault="00EF2202" w:rsidP="0070769E">
            <w:pPr>
              <w:rPr>
                <w:sz w:val="16"/>
                <w:szCs w:val="16"/>
                <w:u w:val="single"/>
              </w:rPr>
            </w:pPr>
          </w:p>
          <w:p w:rsidR="00EF2202" w:rsidRDefault="00EF2202" w:rsidP="0070769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EF2202" w:rsidRPr="00376787" w:rsidRDefault="00EF2202" w:rsidP="0070769E">
            <w:pPr>
              <w:rPr>
                <w:sz w:val="16"/>
                <w:szCs w:val="16"/>
              </w:rPr>
            </w:pPr>
          </w:p>
          <w:p w:rsidR="00EF2202" w:rsidRPr="00376787" w:rsidRDefault="00EF2202" w:rsidP="0070769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EF2202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EF2202" w:rsidRPr="00376787" w:rsidRDefault="00EF2202" w:rsidP="0070769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E14562" w:rsidRDefault="00886BD2" w:rsidP="00E14562">
      <w:pPr>
        <w:pStyle w:val="Ttulo1"/>
        <w:rPr>
          <w:lang w:val="es-ES" w:eastAsia="es-ES"/>
        </w:rPr>
      </w:pPr>
      <w:bookmarkStart w:id="46" w:name="_Toc451180492"/>
      <w:r>
        <w:rPr>
          <w:lang w:val="es-ES" w:eastAsia="es-ES"/>
        </w:rPr>
        <w:lastRenderedPageBreak/>
        <w:t>1</w:t>
      </w:r>
      <w:r w:rsidR="00E14562">
        <w:rPr>
          <w:lang w:val="es-ES" w:eastAsia="es-ES"/>
        </w:rPr>
        <w:t>0. MEJORA</w:t>
      </w:r>
      <w:bookmarkEnd w:id="46"/>
    </w:p>
    <w:p w:rsidR="00E14562" w:rsidRDefault="00E14562" w:rsidP="00E14562">
      <w:pPr>
        <w:pStyle w:val="Ttulo2"/>
        <w:rPr>
          <w:lang w:val="es-ES" w:eastAsia="es-ES"/>
        </w:rPr>
      </w:pPr>
      <w:bookmarkStart w:id="47" w:name="_Toc451180493"/>
      <w:r>
        <w:rPr>
          <w:lang w:val="es-ES" w:eastAsia="es-ES"/>
        </w:rPr>
        <w:t>10.1. NO CONFORMIDADES Y ACCIONES CORRECTIVAS</w:t>
      </w:r>
      <w:bookmarkEnd w:id="47"/>
    </w:p>
    <w:p w:rsidR="0013157B" w:rsidRDefault="0013157B" w:rsidP="002365AD">
      <w:pPr>
        <w:rPr>
          <w:b/>
        </w:rPr>
      </w:pPr>
    </w:p>
    <w:p w:rsidR="002365AD" w:rsidRPr="0061357B" w:rsidRDefault="002365AD" w:rsidP="002365AD">
      <w:r w:rsidRPr="0061357B">
        <w:rPr>
          <w:b/>
        </w:rPr>
        <w:t>Objetivo:</w:t>
      </w:r>
      <w:r w:rsidRPr="0061357B">
        <w:t xml:space="preserve"> Definir y registrar el tratamiento que la CTO dará a las No Conformidades para asegurar la mejora continua del sistema de gestión de Proyectos. </w:t>
      </w:r>
    </w:p>
    <w:p w:rsidR="0061357B" w:rsidRPr="0061357B" w:rsidRDefault="0061357B" w:rsidP="0061357B">
      <w:pPr>
        <w:rPr>
          <w:rFonts w:cstheme="minorHAnsi"/>
          <w:b/>
        </w:rPr>
      </w:pPr>
      <w:r w:rsidRPr="0061357B">
        <w:rPr>
          <w:rFonts w:cstheme="minorHAnsi"/>
          <w:b/>
        </w:rPr>
        <w:t>Definición de No Conformidades: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Situaciones que no resultaron conformes, porque no implicaron lo previsto en Tiempo, Calidad, etc.  Serán identificadas también en este texto y en otros registros del sistema de gestión de calidad como “NC” = No Conformidades</w:t>
      </w:r>
    </w:p>
    <w:p w:rsidR="0061357B" w:rsidRPr="0061357B" w:rsidRDefault="0061357B" w:rsidP="0061357B">
      <w:pPr>
        <w:rPr>
          <w:rFonts w:cstheme="minorHAnsi"/>
          <w:b/>
          <w:color w:val="222222"/>
          <w:shd w:val="clear" w:color="auto" w:fill="FFFFFF"/>
        </w:rPr>
      </w:pPr>
      <w:r w:rsidRPr="0061357B">
        <w:rPr>
          <w:rFonts w:cstheme="minorHAnsi"/>
          <w:b/>
          <w:color w:val="222222"/>
          <w:shd w:val="clear" w:color="auto" w:fill="FFFFFF"/>
        </w:rPr>
        <w:t>Quien puede generar / dar de alta una No Conformidad:</w:t>
      </w:r>
    </w:p>
    <w:p w:rsidR="002F56F7" w:rsidRPr="0061357B" w:rsidRDefault="0061357B" w:rsidP="002F56F7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 xml:space="preserve">Puede identificar una “NC” el </w:t>
      </w:r>
      <w:r w:rsidR="002F56F7">
        <w:rPr>
          <w:rFonts w:cstheme="minorHAnsi"/>
          <w:color w:val="222222"/>
          <w:shd w:val="clear" w:color="auto" w:fill="FFFFFF"/>
        </w:rPr>
        <w:t>Usuario/Requirente</w:t>
      </w:r>
      <w:r w:rsidRPr="0061357B">
        <w:rPr>
          <w:rFonts w:cstheme="minorHAnsi"/>
          <w:color w:val="222222"/>
          <w:shd w:val="clear" w:color="auto" w:fill="FFFFFF"/>
        </w:rPr>
        <w:t xml:space="preserve"> o cualquier miembro de la organización que la identifique</w:t>
      </w:r>
      <w:r w:rsidR="009170BB">
        <w:rPr>
          <w:rFonts w:cstheme="minorHAnsi"/>
          <w:color w:val="222222"/>
          <w:shd w:val="clear" w:color="auto" w:fill="FFFFFF"/>
        </w:rPr>
        <w:t>. Debe comunicarlo</w:t>
      </w:r>
      <w:r w:rsidR="002F56F7">
        <w:rPr>
          <w:rFonts w:cstheme="minorHAnsi"/>
          <w:color w:val="222222"/>
          <w:shd w:val="clear" w:color="auto" w:fill="FFFFFF"/>
        </w:rPr>
        <w:t xml:space="preserve"> de manera verbal o vía mail a Control y Planificación</w:t>
      </w:r>
      <w:r w:rsidR="009170BB">
        <w:rPr>
          <w:rFonts w:cstheme="minorHAnsi"/>
          <w:color w:val="222222"/>
          <w:shd w:val="clear" w:color="auto" w:fill="FFFFFF"/>
        </w:rPr>
        <w:t xml:space="preserve"> con todo el destalle que se considere oportuno</w:t>
      </w:r>
      <w:r w:rsidR="002F56F7" w:rsidRPr="0061357B">
        <w:rPr>
          <w:rFonts w:cstheme="minorHAnsi"/>
          <w:color w:val="222222"/>
          <w:shd w:val="clear" w:color="auto" w:fill="FFFFFF"/>
        </w:rPr>
        <w:t>.</w:t>
      </w:r>
      <w:r w:rsidR="002F56F7">
        <w:rPr>
          <w:rFonts w:cstheme="minorHAnsi"/>
          <w:color w:val="222222"/>
          <w:shd w:val="clear" w:color="auto" w:fill="FFFFFF"/>
        </w:rPr>
        <w:t xml:space="preserve"> (1)(2)(3)(4)(5)(6)(7)(8)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analizara </w:t>
      </w:r>
      <w:r w:rsidRPr="0061357B">
        <w:rPr>
          <w:rFonts w:cstheme="minorHAnsi"/>
          <w:color w:val="222222"/>
          <w:shd w:val="clear" w:color="auto" w:fill="FFFFFF"/>
        </w:rPr>
        <w:t>la descripción de la “NC” para evaluar la importancia de la misma y la nece</w:t>
      </w:r>
      <w:r>
        <w:rPr>
          <w:rFonts w:cstheme="minorHAnsi"/>
          <w:color w:val="222222"/>
          <w:shd w:val="clear" w:color="auto" w:fill="FFFFFF"/>
        </w:rPr>
        <w:t>sidad de su tratamiento interno y s</w:t>
      </w:r>
      <w:r w:rsidR="002F56F7">
        <w:rPr>
          <w:rFonts w:cstheme="minorHAnsi"/>
          <w:color w:val="222222"/>
          <w:shd w:val="clear" w:color="auto" w:fill="FFFFFF"/>
        </w:rPr>
        <w:t xml:space="preserve">e </w:t>
      </w:r>
      <w:r w:rsidR="0061357B" w:rsidRPr="0061357B">
        <w:rPr>
          <w:rFonts w:cstheme="minorHAnsi"/>
          <w:color w:val="222222"/>
          <w:shd w:val="clear" w:color="auto" w:fill="FFFFFF"/>
        </w:rPr>
        <w:t>registrar</w:t>
      </w:r>
      <w:r w:rsidR="002F56F7">
        <w:rPr>
          <w:rFonts w:cstheme="minorHAnsi"/>
          <w:color w:val="222222"/>
          <w:shd w:val="clear" w:color="auto" w:fill="FFFFFF"/>
        </w:rPr>
        <w:t>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en el “Formulario de Registro de No Conformidades</w:t>
      </w:r>
      <w:r>
        <w:rPr>
          <w:rFonts w:cstheme="minorHAnsi"/>
          <w:color w:val="222222"/>
          <w:shd w:val="clear" w:color="auto" w:fill="FFFFFF"/>
        </w:rPr>
        <w:t>”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para lo que podrán solicitar más información aclaratoria de la misma</w:t>
      </w:r>
      <w:r w:rsidR="0061357B" w:rsidRPr="0061357B">
        <w:rPr>
          <w:rFonts w:cstheme="minorHAnsi"/>
          <w:color w:val="222222"/>
          <w:shd w:val="clear" w:color="auto" w:fill="FFFFFF"/>
        </w:rPr>
        <w:t>.</w:t>
      </w:r>
      <w:r w:rsidR="004A5419">
        <w:rPr>
          <w:rFonts w:cstheme="minorHAnsi"/>
          <w:color w:val="222222"/>
          <w:shd w:val="clear" w:color="auto" w:fill="FFFFFF"/>
        </w:rPr>
        <w:t xml:space="preserve"> (2)</w:t>
      </w:r>
    </w:p>
    <w:p w:rsidR="009170B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l tratamiento de </w:t>
      </w:r>
      <w:r>
        <w:rPr>
          <w:rFonts w:cstheme="minorHAnsi"/>
          <w:color w:val="222222"/>
          <w:shd w:val="clear" w:color="auto" w:fill="FFFFFF"/>
        </w:rPr>
        <w:t>una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“NC” </w:t>
      </w:r>
      <w:r>
        <w:rPr>
          <w:rFonts w:cstheme="minorHAnsi"/>
          <w:color w:val="222222"/>
          <w:shd w:val="clear" w:color="auto" w:fill="FFFFFF"/>
        </w:rPr>
        <w:t>nunca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debe ser utilizado como acción de reprimenda o sanción hacia una persona en particular, sino que debe servir para tomar acciones que contengan las consecuencias derivadas y </w:t>
      </w:r>
      <w:r>
        <w:rPr>
          <w:rFonts w:cstheme="minorHAnsi"/>
          <w:color w:val="222222"/>
          <w:shd w:val="clear" w:color="auto" w:fill="FFFFFF"/>
        </w:rPr>
        <w:t xml:space="preserve">prevenir. </w:t>
      </w:r>
    </w:p>
    <w:p w:rsidR="0061357B" w:rsidRPr="0061357B" w:rsidRDefault="009170BB" w:rsidP="0061357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Por eso, las </w:t>
      </w:r>
      <w:r w:rsidR="00BC4FF1">
        <w:rPr>
          <w:rFonts w:cstheme="minorHAnsi"/>
          <w:color w:val="222222"/>
          <w:shd w:val="clear" w:color="auto" w:fill="FFFFFF"/>
        </w:rPr>
        <w:t>“NC” deberían ser analizadas</w:t>
      </w:r>
      <w:r>
        <w:rPr>
          <w:rFonts w:cstheme="minorHAnsi"/>
          <w:color w:val="222222"/>
          <w:shd w:val="clear" w:color="auto" w:fill="FFFFFF"/>
        </w:rPr>
        <w:t xml:space="preserve"> de manera abierta y multidisciplinaria</w:t>
      </w:r>
      <w:r w:rsidR="00BC4FF1">
        <w:rPr>
          <w:rFonts w:cstheme="minorHAnsi"/>
          <w:color w:val="222222"/>
          <w:shd w:val="clear" w:color="auto" w:fill="FFFFFF"/>
        </w:rPr>
        <w:t xml:space="preserve"> procurando la participación de los responsables/representantes del ámbito de injerencia del hecho en sí, de su (posible) origen, de su impacto evidente y de su implicancia a futuro a fin de poder</w:t>
      </w:r>
      <w:r w:rsidR="0061357B" w:rsidRPr="0061357B">
        <w:rPr>
          <w:rFonts w:cstheme="minorHAnsi"/>
          <w:color w:val="222222"/>
          <w:shd w:val="clear" w:color="auto" w:fill="FFFFFF"/>
        </w:rPr>
        <w:t xml:space="preserve"> definir:</w:t>
      </w:r>
    </w:p>
    <w:p w:rsidR="0061357B" w:rsidRP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correctivas (inmediatas que busquen solucionar el problema y contener la situación) y</w:t>
      </w:r>
    </w:p>
    <w:p w:rsidR="0061357B" w:rsidRDefault="0061357B" w:rsidP="0061357B">
      <w:pPr>
        <w:rPr>
          <w:rFonts w:cstheme="minorHAnsi"/>
          <w:color w:val="222222"/>
          <w:shd w:val="clear" w:color="auto" w:fill="FFFFFF"/>
        </w:rPr>
      </w:pPr>
      <w:r w:rsidRPr="0061357B">
        <w:rPr>
          <w:rFonts w:cstheme="minorHAnsi"/>
          <w:color w:val="222222"/>
          <w:shd w:val="clear" w:color="auto" w:fill="FFFFFF"/>
        </w:rPr>
        <w:t>- acciones preventivas (con las que pretenderemos impedir que lo ocurrido vuelva a suceder).</w:t>
      </w:r>
    </w:p>
    <w:p w:rsidR="00CF4CBB" w:rsidRPr="00CC3254" w:rsidRDefault="00CF4CBB" w:rsidP="0061357B">
      <w:pPr>
        <w:rPr>
          <w:rFonts w:eastAsiaTheme="majorEastAsia" w:cstheme="majorBidi"/>
          <w:b/>
          <w:bCs/>
          <w:color w:val="365F91" w:themeColor="accent1" w:themeShade="BF"/>
        </w:rPr>
      </w:pPr>
      <w:r w:rsidRPr="00CC3254">
        <w:rPr>
          <w:rFonts w:eastAsiaTheme="majorEastAsia" w:cstheme="majorBidi"/>
          <w:b/>
          <w:bCs/>
          <w:color w:val="365F91" w:themeColor="accent1" w:themeShade="BF"/>
        </w:rPr>
        <w:t>Ver PG</w:t>
      </w:r>
      <w:r w:rsidR="00CC3254" w:rsidRPr="00CC3254">
        <w:rPr>
          <w:rFonts w:eastAsiaTheme="majorEastAsia" w:cstheme="majorBidi"/>
          <w:b/>
          <w:bCs/>
          <w:color w:val="365F91" w:themeColor="accent1" w:themeShade="BF"/>
        </w:rPr>
        <w:t xml:space="preserve"> 8.6 – 3 TRATAMIENTO DE NO CONFORMIDADES</w:t>
      </w:r>
    </w:p>
    <w:p w:rsidR="004D1489" w:rsidRDefault="004D14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</w:rPr>
      </w:pPr>
    </w:p>
    <w:p w:rsidR="004D1489" w:rsidRDefault="004D1489" w:rsidP="00D72ED9">
      <w:pPr>
        <w:pStyle w:val="Ttulo1"/>
      </w:pPr>
    </w:p>
    <w:p w:rsidR="00CC649D" w:rsidRDefault="004D1489" w:rsidP="00D00C6F">
      <w:pPr>
        <w:pStyle w:val="Ttulo1"/>
        <w:jc w:val="center"/>
      </w:pPr>
      <w:bookmarkStart w:id="48" w:name="_Toc451180494"/>
      <w:r>
        <w:t>PROCEDIMIENTOS INTERNOS,</w:t>
      </w:r>
      <w:bookmarkEnd w:id="48"/>
      <w:r w:rsidR="00D00C6F">
        <w:t xml:space="preserve"> </w:t>
      </w:r>
    </w:p>
    <w:p w:rsidR="00CC649D" w:rsidRDefault="004D1489" w:rsidP="00D00C6F">
      <w:pPr>
        <w:pStyle w:val="Ttulo1"/>
        <w:jc w:val="center"/>
      </w:pPr>
      <w:bookmarkStart w:id="49" w:name="_Toc451180495"/>
      <w:r>
        <w:t>INSTRUCCIONES DE TRABAJO</w:t>
      </w:r>
      <w:bookmarkEnd w:id="49"/>
      <w:r w:rsidR="00D00C6F">
        <w:t xml:space="preserve"> </w:t>
      </w:r>
    </w:p>
    <w:p w:rsidR="002B6F20" w:rsidRDefault="004D1489" w:rsidP="00D00C6F">
      <w:pPr>
        <w:pStyle w:val="Ttulo1"/>
        <w:jc w:val="center"/>
      </w:pPr>
      <w:bookmarkStart w:id="50" w:name="_Toc451180496"/>
      <w:r>
        <w:t>Y</w:t>
      </w:r>
      <w:r w:rsidR="00D00C6F">
        <w:t xml:space="preserve"> </w:t>
      </w:r>
      <w:r>
        <w:t>ANEXOS</w:t>
      </w:r>
      <w:bookmarkEnd w:id="50"/>
    </w:p>
    <w:p w:rsidR="002B6F20" w:rsidRDefault="002B6F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80480" w:rsidRDefault="00E80480" w:rsidP="00E80480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Calidad en las Organizaciones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El enfoque más ambicioso de la calidad en las empresas es lo que se denomina calidad total o, en inglés,</w:t>
      </w:r>
      <w:r w:rsidRPr="00E80480">
        <w:rPr>
          <w:rStyle w:val="apple-converted-space"/>
          <w:color w:val="222222"/>
          <w:shd w:val="clear" w:color="auto" w:fill="FFFFFF"/>
        </w:rPr>
        <w:t> </w:t>
      </w:r>
      <w:r w:rsidRPr="00E80480">
        <w:rPr>
          <w:rStyle w:val="Textoennegrita"/>
          <w:b w:val="0"/>
          <w:shd w:val="clear" w:color="auto" w:fill="FFFFFF"/>
        </w:rPr>
        <w:t xml:space="preserve">Total </w:t>
      </w:r>
      <w:proofErr w:type="spellStart"/>
      <w:r w:rsidRPr="00E80480">
        <w:rPr>
          <w:rStyle w:val="Textoennegrita"/>
          <w:b w:val="0"/>
          <w:shd w:val="clear" w:color="auto" w:fill="FFFFFF"/>
        </w:rPr>
        <w:t>Quality</w:t>
      </w:r>
      <w:proofErr w:type="spellEnd"/>
      <w:r w:rsidRPr="00E80480">
        <w:rPr>
          <w:rStyle w:val="Textoennegrita"/>
          <w:b w:val="0"/>
          <w:shd w:val="clear" w:color="auto" w:fill="FFFFFF"/>
        </w:rPr>
        <w:t xml:space="preserve"> Management</w:t>
      </w:r>
      <w:r w:rsidRPr="00E80480">
        <w:rPr>
          <w:rStyle w:val="apple-converted-space"/>
          <w:b/>
          <w:bCs/>
          <w:shd w:val="clear" w:color="auto" w:fill="FFFFFF"/>
        </w:rPr>
        <w:t> </w:t>
      </w:r>
      <w:r w:rsidRPr="00E80480">
        <w:rPr>
          <w:color w:val="222222"/>
          <w:shd w:val="clear" w:color="auto" w:fill="FFFFFF"/>
        </w:rPr>
        <w:t>(T.Q.M.)</w:t>
      </w:r>
    </w:p>
    <w:p w:rsidR="002B6F20" w:rsidRPr="00E80480" w:rsidRDefault="002B6F20" w:rsidP="00E80480">
      <w:pPr>
        <w:shd w:val="clear" w:color="auto" w:fill="FFFFFF"/>
        <w:spacing w:before="300" w:after="300" w:line="30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La gestión de las personas se realiza participativamente, de forma que a través del trabajo en equipo se pueda expresar permanentemente la creatividad de los empleados para mejorar la calidad y la mejora continua, tanto hacia la satisfacción del cliente como hacia las operaciones in</w:t>
      </w:r>
      <w:r w:rsidRPr="00E80480">
        <w:rPr>
          <w:color w:val="222222"/>
          <w:shd w:val="clear" w:color="auto" w:fill="FFFFFF"/>
        </w:rPr>
        <w:softHyphen/>
        <w:t>ternas.</w:t>
      </w:r>
    </w:p>
    <w:p w:rsidR="00E80480" w:rsidRPr="00E80480" w:rsidRDefault="00E80480" w:rsidP="00E80480">
      <w:pPr>
        <w:shd w:val="clear" w:color="auto" w:fill="FFFFFF"/>
        <w:spacing w:before="300" w:after="300" w:line="30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color w:val="222222"/>
          <w:shd w:val="clear" w:color="auto" w:fill="FFFFFF"/>
        </w:rPr>
        <w:t>Para que este tipo de enfoque de la calidad tenga éxito, tiene que estar impulsada, dirigida, animada y exigida por el máximo responsable de la empresa, es decir, por el director general.</w:t>
      </w:r>
      <w:r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Para aplicar este enfoque de la gestión de la calidad, es necesario un puesto de director de calidad, que se sitúa habitualmente en el organigrama en posición “</w:t>
      </w:r>
      <w:r w:rsidRPr="00E80480">
        <w:rPr>
          <w:rFonts w:eastAsia="Times New Roman" w:cs="Times New Roman"/>
          <w:b/>
          <w:bCs/>
          <w:color w:val="0000FF"/>
          <w:lang w:val="es-ES" w:eastAsia="es-ES"/>
        </w:rPr>
        <w:t>staff</w:t>
      </w:r>
      <w:r w:rsidRPr="00E80480">
        <w:rPr>
          <w:rFonts w:eastAsia="Times New Roman" w:cs="Times New Roman"/>
          <w:color w:val="222222"/>
          <w:lang w:val="es-ES" w:eastAsia="es-ES"/>
        </w:rPr>
        <w:t>” al director general, según el siguiente organigrama.</w:t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both"/>
        <w:rPr>
          <w:rFonts w:eastAsia="Times New Roman" w:cs="Times New Roman"/>
          <w:color w:val="222222"/>
          <w:lang w:val="es-ES" w:eastAsia="es-ES"/>
        </w:rPr>
      </w:pPr>
      <w:r w:rsidRPr="00E80480">
        <w:rPr>
          <w:rFonts w:eastAsia="Times New Roman" w:cs="Times New Roman"/>
          <w:color w:val="222222"/>
          <w:lang w:val="es-ES" w:eastAsia="es-ES"/>
        </w:rPr>
        <w:t>La calidad entendida en su sentido más amplio es difícil de medir y evaluar, por lo que la empresa necesita poseer información del estado de la calidad, mediante los indicadores correspondientes.</w:t>
      </w:r>
      <w:r>
        <w:rPr>
          <w:rFonts w:eastAsia="Times New Roman" w:cs="Times New Roman"/>
          <w:color w:val="222222"/>
          <w:lang w:val="es-ES" w:eastAsia="es-ES"/>
        </w:rPr>
        <w:t xml:space="preserve"> </w:t>
      </w:r>
      <w:r w:rsidRPr="00E80480">
        <w:rPr>
          <w:rFonts w:eastAsia="Times New Roman" w:cs="Times New Roman"/>
          <w:color w:val="222222"/>
          <w:lang w:val="es-ES" w:eastAsia="es-ES"/>
        </w:rPr>
        <w:t>Los indicadores de calidad pueden ser de muchos tipos, y la elección de unos u otros depende de los objetivos de calidad de la empresa, de la organización, de su actividad, de la disponibilidad y coste de la información, y de los factores de calidad de la empresa que se quieran medir y realizar su seguimiento.</w:t>
      </w:r>
    </w:p>
    <w:p w:rsidR="00E80480" w:rsidRDefault="00E80480" w:rsidP="00E80480">
      <w:pPr>
        <w:shd w:val="clear" w:color="auto" w:fill="FFFFFF"/>
        <w:spacing w:after="168" w:line="360" w:lineRule="atLeast"/>
        <w:jc w:val="both"/>
        <w:rPr>
          <w:color w:val="222222"/>
          <w:shd w:val="clear" w:color="auto" w:fill="FFFFFF"/>
        </w:rPr>
      </w:pPr>
      <w:r w:rsidRPr="00E80480">
        <w:rPr>
          <w:color w:val="222222"/>
          <w:shd w:val="clear" w:color="auto" w:fill="FFFFFF"/>
        </w:rPr>
        <w:t>Los indicadores de calidad se organizan en documentos, que reciben el nombre de cuadros de mando de la calidad y que, establecidos periódicamente, dan información a los responsables de la gestión para la toma de decisiones de mejora de la calidad.</w:t>
      </w:r>
      <w:r>
        <w:rPr>
          <w:color w:val="222222"/>
          <w:shd w:val="clear" w:color="auto" w:fill="FFFFFF"/>
        </w:rPr>
        <w:t xml:space="preserve">  </w:t>
      </w:r>
    </w:p>
    <w:p w:rsidR="00F4150C" w:rsidRPr="00E80480" w:rsidRDefault="00E80480" w:rsidP="00E80480">
      <w:pPr>
        <w:shd w:val="clear" w:color="auto" w:fill="FFFFFF"/>
        <w:spacing w:after="168" w:line="360" w:lineRule="atLeast"/>
        <w:jc w:val="both"/>
        <w:rPr>
          <w:noProof/>
          <w:lang w:val="es-ES" w:eastAsia="es-ES"/>
        </w:rPr>
      </w:pPr>
      <w:r w:rsidRPr="00E80480">
        <w:rPr>
          <w:b/>
          <w:color w:val="222222"/>
          <w:shd w:val="clear" w:color="auto" w:fill="FFFFFF"/>
        </w:rPr>
        <w:t>Reflexión:</w:t>
      </w:r>
      <w:r w:rsidRPr="00E80480">
        <w:rPr>
          <w:color w:val="222222"/>
          <w:shd w:val="clear" w:color="auto" w:fill="FFFFFF"/>
        </w:rPr>
        <w:t xml:space="preserve"> </w:t>
      </w:r>
      <w:r w:rsidRPr="00E80480">
        <w:rPr>
          <w:rFonts w:eastAsia="Times New Roman" w:cs="Arial"/>
          <w:i/>
          <w:color w:val="000000"/>
          <w:lang w:val="es-ES" w:eastAsia="es-ES"/>
        </w:rPr>
        <w:t>“</w:t>
      </w:r>
      <w:r w:rsidR="002B6F20" w:rsidRPr="002B6F20">
        <w:rPr>
          <w:rFonts w:eastAsia="Times New Roman" w:cs="Arial"/>
          <w:i/>
          <w:color w:val="000000"/>
          <w:lang w:val="es-ES" w:eastAsia="es-ES"/>
        </w:rPr>
        <w:t>El auditor en lo posible debe contar con una formación integral, pero fundamentalmente consiente de la responsabilidad que implica sus juicios y opiniones frente a las organizaciones y la sociedad.</w:t>
      </w:r>
      <w:r w:rsidRPr="00E80480">
        <w:rPr>
          <w:rFonts w:eastAsia="Times New Roman" w:cs="Arial"/>
          <w:i/>
          <w:color w:val="000000"/>
          <w:lang w:val="es-ES" w:eastAsia="es-ES"/>
        </w:rPr>
        <w:t>” (</w:t>
      </w:r>
      <w:r w:rsidR="002B6F20" w:rsidRPr="00E80480">
        <w:rPr>
          <w:rFonts w:eastAsia="Times New Roman" w:cs="Arial"/>
          <w:bCs/>
          <w:color w:val="000000"/>
          <w:lang w:val="es-ES" w:eastAsia="es-ES"/>
        </w:rPr>
        <w:t>Marco Hernando Bonilla Martínez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Pr="00E80480">
        <w:rPr>
          <w:rFonts w:eastAsia="Times New Roman" w:cs="Arial"/>
          <w:bCs/>
          <w:color w:val="000000"/>
          <w:lang w:val="es-ES" w:eastAsia="es-ES"/>
        </w:rPr>
        <w:t>-</w:t>
      </w:r>
      <w:r>
        <w:rPr>
          <w:rFonts w:eastAsia="Times New Roman" w:cs="Arial"/>
          <w:bCs/>
          <w:color w:val="000000"/>
          <w:lang w:val="es-ES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Economista /Especialista en Auditoría y</w:t>
      </w:r>
      <w:r w:rsidRPr="00E80480">
        <w:rPr>
          <w:rFonts w:eastAsia="Times New Roman" w:cs="Arial"/>
          <w:bCs/>
          <w:iCs/>
          <w:lang w:val="es-MX" w:eastAsia="es-ES"/>
        </w:rPr>
        <w:t xml:space="preserve"> </w:t>
      </w:r>
      <w:r w:rsidR="002B6F20" w:rsidRPr="002B6F20">
        <w:rPr>
          <w:rFonts w:eastAsia="Times New Roman" w:cs="Arial"/>
          <w:bCs/>
          <w:iCs/>
          <w:lang w:val="es-MX" w:eastAsia="es-ES"/>
        </w:rPr>
        <w:t>Control Interno</w:t>
      </w:r>
      <w:r w:rsidRPr="00E80480">
        <w:rPr>
          <w:rFonts w:eastAsia="Times New Roman" w:cs="Arial"/>
          <w:bCs/>
          <w:iCs/>
          <w:lang w:val="es-MX" w:eastAsia="es-ES"/>
        </w:rPr>
        <w:t xml:space="preserve">) </w:t>
      </w:r>
    </w:p>
    <w:p w:rsidR="00E80480" w:rsidRDefault="00E80480">
      <w:pPr>
        <w:rPr>
          <w:noProof/>
          <w:lang w:val="es-ES" w:eastAsia="es-ES"/>
        </w:rPr>
      </w:pPr>
      <w:r w:rsidRPr="00E80480">
        <w:rPr>
          <w:b/>
          <w:noProof/>
          <w:lang w:val="es-ES" w:eastAsia="es-ES"/>
        </w:rPr>
        <w:t xml:space="preserve">Ver “Auditoria version 3.0 = Una vision diferente” - </w:t>
      </w:r>
      <w:r w:rsidRPr="00E80480">
        <w:rPr>
          <w:noProof/>
          <w:lang w:val="es-ES" w:eastAsia="es-ES"/>
        </w:rPr>
        <w:t>http://www.aulafacil.com/cursos/l20226/empresa/organizacion/calidad-en-la-empresa-y-organizaciones/la-funcion-calidad-en-la-estructura-de-organizacion</w:t>
      </w:r>
      <w:r>
        <w:rPr>
          <w:noProof/>
          <w:lang w:val="es-ES" w:eastAsia="es-ES"/>
        </w:rPr>
        <w:br w:type="page"/>
      </w:r>
    </w:p>
    <w:p w:rsidR="00E80480" w:rsidRPr="00E80480" w:rsidRDefault="00E80480" w:rsidP="00E80480">
      <w:pPr>
        <w:shd w:val="clear" w:color="auto" w:fill="FFFFFF"/>
        <w:spacing w:after="168" w:line="360" w:lineRule="atLeast"/>
        <w:jc w:val="center"/>
        <w:rPr>
          <w:color w:val="222222"/>
          <w:shd w:val="clear" w:color="auto" w:fill="FFFFFF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5D19A9A" wp14:editId="2524C4F6">
            <wp:extent cx="6064370" cy="5598543"/>
            <wp:effectExtent l="0" t="0" r="0" b="2540"/>
            <wp:docPr id="1" name="Imagen 1" descr="http://www.auditool.org/images/auditoria-3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uditool.org/images/auditoria-3-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93" cy="55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480" w:rsidRPr="00E80480" w:rsidSect="002C57D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FC" w:rsidRDefault="00CE69FC" w:rsidP="0073448C">
      <w:pPr>
        <w:spacing w:after="0" w:line="240" w:lineRule="auto"/>
      </w:pPr>
      <w:r>
        <w:separator/>
      </w:r>
    </w:p>
  </w:endnote>
  <w:endnote w:type="continuationSeparator" w:id="0">
    <w:p w:rsidR="00CE69FC" w:rsidRDefault="00CE69FC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44" w:rsidRDefault="00E82F4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44" w:rsidRDefault="00E82F4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067B3" w:rsidRPr="00B067B3">
      <w:rPr>
        <w:rFonts w:asciiTheme="majorHAnsi" w:eastAsiaTheme="majorEastAsia" w:hAnsiTheme="majorHAnsi" w:cstheme="majorBidi"/>
        <w:noProof/>
        <w:lang w:val="es-ES"/>
      </w:rPr>
      <w:t>20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44" w:rsidRDefault="00E82F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FC" w:rsidRDefault="00CE69FC" w:rsidP="0073448C">
      <w:pPr>
        <w:spacing w:after="0" w:line="240" w:lineRule="auto"/>
      </w:pPr>
      <w:r>
        <w:separator/>
      </w:r>
    </w:p>
  </w:footnote>
  <w:footnote w:type="continuationSeparator" w:id="0">
    <w:p w:rsidR="00CE69FC" w:rsidRDefault="00CE69FC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44" w:rsidRDefault="00E82F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44" w:rsidRDefault="00E82F44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080813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44" w:rsidRDefault="00E82F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B4DB2"/>
    <w:multiLevelType w:val="hybridMultilevel"/>
    <w:tmpl w:val="E208E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2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A5C16"/>
    <w:rsid w:val="000B2863"/>
    <w:rsid w:val="000B29E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2ACA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D3794"/>
    <w:rsid w:val="001D7318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1C3"/>
    <w:rsid w:val="00274347"/>
    <w:rsid w:val="002840CC"/>
    <w:rsid w:val="00286824"/>
    <w:rsid w:val="002938DD"/>
    <w:rsid w:val="00294F6F"/>
    <w:rsid w:val="00296096"/>
    <w:rsid w:val="002A2E35"/>
    <w:rsid w:val="002B26A3"/>
    <w:rsid w:val="002B4791"/>
    <w:rsid w:val="002B5894"/>
    <w:rsid w:val="002B6F20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3F9E"/>
    <w:rsid w:val="00376787"/>
    <w:rsid w:val="0038029C"/>
    <w:rsid w:val="00386220"/>
    <w:rsid w:val="003B1763"/>
    <w:rsid w:val="003B1806"/>
    <w:rsid w:val="003B4162"/>
    <w:rsid w:val="003B70F9"/>
    <w:rsid w:val="003C325F"/>
    <w:rsid w:val="003C67B5"/>
    <w:rsid w:val="003D57E2"/>
    <w:rsid w:val="003E2AA3"/>
    <w:rsid w:val="003E2E8A"/>
    <w:rsid w:val="00407323"/>
    <w:rsid w:val="00412164"/>
    <w:rsid w:val="00444506"/>
    <w:rsid w:val="00444B82"/>
    <w:rsid w:val="00461E0B"/>
    <w:rsid w:val="00462E27"/>
    <w:rsid w:val="00464FEF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61F5"/>
    <w:rsid w:val="00497A78"/>
    <w:rsid w:val="004A5419"/>
    <w:rsid w:val="004B311A"/>
    <w:rsid w:val="004B6B09"/>
    <w:rsid w:val="004C4106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C7D"/>
    <w:rsid w:val="005845E9"/>
    <w:rsid w:val="005A29CA"/>
    <w:rsid w:val="005C627B"/>
    <w:rsid w:val="005E1C1C"/>
    <w:rsid w:val="005E499A"/>
    <w:rsid w:val="005F2D29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6D97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3A8A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47084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B3E45"/>
    <w:rsid w:val="009C7F32"/>
    <w:rsid w:val="009E2E53"/>
    <w:rsid w:val="009F552C"/>
    <w:rsid w:val="009F56B3"/>
    <w:rsid w:val="009F6A69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067B3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67AB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36F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3254"/>
    <w:rsid w:val="00CC649D"/>
    <w:rsid w:val="00CD17E8"/>
    <w:rsid w:val="00CD2D1E"/>
    <w:rsid w:val="00CD7330"/>
    <w:rsid w:val="00CE0FA7"/>
    <w:rsid w:val="00CE292C"/>
    <w:rsid w:val="00CE69FC"/>
    <w:rsid w:val="00CF1C06"/>
    <w:rsid w:val="00CF4A4A"/>
    <w:rsid w:val="00CF4CBB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73530"/>
    <w:rsid w:val="00D772E5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2535"/>
    <w:rsid w:val="00E14562"/>
    <w:rsid w:val="00E213E3"/>
    <w:rsid w:val="00E218FF"/>
    <w:rsid w:val="00E25F69"/>
    <w:rsid w:val="00E34BA6"/>
    <w:rsid w:val="00E36925"/>
    <w:rsid w:val="00E41A90"/>
    <w:rsid w:val="00E45936"/>
    <w:rsid w:val="00E45B75"/>
    <w:rsid w:val="00E5017F"/>
    <w:rsid w:val="00E6626D"/>
    <w:rsid w:val="00E70EE5"/>
    <w:rsid w:val="00E73310"/>
    <w:rsid w:val="00E80480"/>
    <w:rsid w:val="00E82F44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013B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43E3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803C-BE2B-4539-B1A8-F1A0B2D8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31</Pages>
  <Words>7923</Words>
  <Characters>43580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63</cp:revision>
  <cp:lastPrinted>2016-05-24T15:01:00Z</cp:lastPrinted>
  <dcterms:created xsi:type="dcterms:W3CDTF">2016-03-15T18:58:00Z</dcterms:created>
  <dcterms:modified xsi:type="dcterms:W3CDTF">2016-06-10T19:21:00Z</dcterms:modified>
</cp:coreProperties>
</file>